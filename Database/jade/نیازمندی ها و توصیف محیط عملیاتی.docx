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88" w:rsidRPr="00953288" w:rsidRDefault="00880564" w:rsidP="00564ED5">
      <w:pPr>
        <w:bidi/>
        <w:rPr>
          <w:rFonts w:ascii="Calibri" w:hAnsi="Calibri" w:cs="B Nazanin"/>
          <w:rtl/>
          <w:lang w:bidi="fa-IR"/>
        </w:rPr>
      </w:pPr>
      <w:r w:rsidRPr="00953288">
        <w:rPr>
          <w:rFonts w:cs="B Nazanin" w:hint="cs"/>
          <w:rtl/>
          <w:lang w:bidi="fa-IR"/>
        </w:rPr>
        <w:t>نیازمندی ها و توصیف محیط عملی</w:t>
      </w:r>
      <w:r w:rsidRPr="00953288">
        <w:rPr>
          <w:rFonts w:ascii="Calibri" w:hAnsi="Calibri" w:cs="B Nazanin" w:hint="cs"/>
          <w:rtl/>
          <w:lang w:bidi="fa-IR"/>
        </w:rPr>
        <w:t>اتی</w:t>
      </w:r>
      <w:r w:rsidR="00564ED5">
        <w:rPr>
          <w:rFonts w:ascii="Calibri" w:hAnsi="Calibri" w:cs="B Nazanin" w:hint="cs"/>
          <w:rtl/>
          <w:lang w:bidi="fa-IR"/>
        </w:rPr>
        <w:t xml:space="preserve"> :</w:t>
      </w:r>
    </w:p>
    <w:p w:rsidR="001109B9" w:rsidRDefault="00F4018D" w:rsidP="001109B9">
      <w:pPr>
        <w:pStyle w:val="ListParagraph"/>
        <w:numPr>
          <w:ilvl w:val="0"/>
          <w:numId w:val="1"/>
        </w:numPr>
        <w:bidi/>
        <w:rPr>
          <w:ins w:id="0" w:author="Zahra" w:date="2017-06-13T18:35:00Z"/>
          <w:rFonts w:cs="B Nazanin"/>
          <w:lang w:bidi="fa-IR"/>
        </w:rPr>
      </w:pPr>
      <w:ins w:id="1" w:author="Zahra" w:date="2017-06-13T18:25:00Z">
        <w:r>
          <w:rPr>
            <w:rFonts w:cs="B Nazanin" w:hint="cs"/>
            <w:rtl/>
            <w:lang w:bidi="fa-IR"/>
          </w:rPr>
          <w:t>جدول کارمند</w:t>
        </w:r>
      </w:ins>
      <w:ins w:id="2" w:author="Zahra" w:date="2017-06-13T18:40:00Z">
        <w:r w:rsidR="001109B9">
          <w:rPr>
            <w:rFonts w:cs="B Nazanin" w:hint="cs"/>
            <w:rtl/>
            <w:lang w:bidi="fa-IR"/>
          </w:rPr>
          <w:t xml:space="preserve"> ناظر</w:t>
        </w:r>
      </w:ins>
      <w:ins w:id="3" w:author="Zahra" w:date="2017-06-13T18:24:00Z">
        <w:r>
          <w:rPr>
            <w:rFonts w:cs="B Nazanin" w:hint="cs"/>
            <w:rtl/>
            <w:lang w:bidi="fa-IR"/>
          </w:rPr>
          <w:t>(</w:t>
        </w:r>
      </w:ins>
      <w:ins w:id="4" w:author="Zahra" w:date="2017-06-13T18:33:00Z">
        <w:r w:rsidR="001109B9">
          <w:rPr>
            <w:rFonts w:cs="B Nazanin" w:hint="cs"/>
            <w:rtl/>
            <w:lang w:bidi="fa-IR"/>
          </w:rPr>
          <w:t xml:space="preserve">شامل </w:t>
        </w:r>
      </w:ins>
      <w:del w:id="5" w:author="Zahra" w:date="2017-06-13T18:33:00Z">
        <w:r w:rsidR="00952074" w:rsidDel="001109B9">
          <w:rPr>
            <w:rFonts w:cs="B Nazanin" w:hint="cs"/>
            <w:rtl/>
            <w:lang w:bidi="fa-IR"/>
          </w:rPr>
          <w:delText xml:space="preserve">این سامانه داری جدول کارمند شامل </w:delText>
        </w:r>
        <w:r w:rsidR="007A6DA4" w:rsidRPr="00953288" w:rsidDel="001109B9">
          <w:rPr>
            <w:rFonts w:cs="B Nazanin" w:hint="cs"/>
            <w:rtl/>
            <w:lang w:bidi="fa-IR"/>
          </w:rPr>
          <w:delText>م</w:delText>
        </w:r>
        <w:r w:rsidR="00880564" w:rsidRPr="00953288" w:rsidDel="001109B9">
          <w:rPr>
            <w:rFonts w:cs="B Nazanin" w:hint="cs"/>
            <w:rtl/>
            <w:lang w:bidi="fa-IR"/>
          </w:rPr>
          <w:delText>دیرعامل</w:delText>
        </w:r>
        <w:r w:rsidR="00952074" w:rsidDel="001109B9">
          <w:rPr>
            <w:rFonts w:cs="B Nazanin" w:hint="cs"/>
            <w:rtl/>
            <w:lang w:bidi="fa-IR"/>
          </w:rPr>
          <w:delText xml:space="preserve"> و </w:delText>
        </w:r>
      </w:del>
      <w:r w:rsidR="00880564" w:rsidRPr="00953288">
        <w:rPr>
          <w:rFonts w:cs="B Nazanin" w:hint="cs"/>
          <w:rtl/>
          <w:lang w:bidi="fa-IR"/>
        </w:rPr>
        <w:t>تعدادی کارمند</w:t>
      </w:r>
      <w:r w:rsidR="00952074">
        <w:rPr>
          <w:rFonts w:cs="B Nazanin" w:hint="cs"/>
          <w:rtl/>
          <w:lang w:bidi="fa-IR"/>
        </w:rPr>
        <w:t xml:space="preserve"> ناظر است</w:t>
      </w:r>
      <w:r w:rsidR="00880564" w:rsidRPr="00953288">
        <w:rPr>
          <w:rFonts w:cs="B Nazanin" w:hint="cs"/>
          <w:rtl/>
          <w:lang w:bidi="fa-IR"/>
        </w:rPr>
        <w:t xml:space="preserve"> که این اطلاعات</w:t>
      </w:r>
      <w:r w:rsidR="00952074">
        <w:rPr>
          <w:rFonts w:cs="B Nazanin" w:hint="cs"/>
          <w:rtl/>
          <w:lang w:bidi="fa-IR"/>
        </w:rPr>
        <w:t xml:space="preserve"> را دربرمیگیرد</w:t>
      </w:r>
      <w:ins w:id="6" w:author="Zahra" w:date="2017-06-13T18:24:00Z">
        <w:r>
          <w:rPr>
            <w:rFonts w:cs="B Nazanin" w:hint="cs"/>
            <w:rtl/>
            <w:lang w:bidi="fa-IR"/>
          </w:rPr>
          <w:t>)</w:t>
        </w:r>
      </w:ins>
      <w:r w:rsidR="00880564" w:rsidRPr="00953288">
        <w:rPr>
          <w:rFonts w:cs="B Nazanin" w:hint="cs"/>
          <w:rtl/>
          <w:lang w:bidi="fa-IR"/>
        </w:rPr>
        <w:t>:</w:t>
      </w:r>
      <w:r w:rsidR="00953288">
        <w:rPr>
          <w:rFonts w:cs="B Nazanin" w:hint="cs"/>
          <w:color w:val="FF6600"/>
          <w:rtl/>
          <w:lang w:bidi="fa-IR"/>
        </w:rPr>
        <w:t xml:space="preserve"> </w:t>
      </w:r>
      <w:r w:rsidR="008355DF" w:rsidRPr="00B2781B">
        <w:rPr>
          <w:rFonts w:cs="B Nazanin" w:hint="cs"/>
          <w:color w:val="FF0000"/>
          <w:rtl/>
          <w:lang w:bidi="fa-IR"/>
          <w:rPrChange w:id="7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="00880564" w:rsidRPr="00B2781B">
        <w:rPr>
          <w:rFonts w:cs="B Nazanin"/>
          <w:color w:val="FF0000"/>
          <w:rtl/>
          <w:lang w:bidi="fa-IR"/>
          <w:rPrChange w:id="8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کارمند</w:t>
      </w:r>
      <w:r w:rsidR="008355DF" w:rsidRPr="00953288">
        <w:rPr>
          <w:rFonts w:cs="B Nazanin" w:hint="cs"/>
          <w:rtl/>
          <w:lang w:bidi="fa-IR"/>
        </w:rPr>
        <w:t xml:space="preserve">، </w:t>
      </w:r>
      <w:r w:rsidR="0027791C" w:rsidRPr="00953288">
        <w:rPr>
          <w:rFonts w:cs="B Nazanin" w:hint="cs"/>
          <w:rtl/>
          <w:lang w:bidi="fa-IR"/>
        </w:rPr>
        <w:t>تاریخ تولد</w:t>
      </w:r>
      <w:r w:rsidR="008355DF" w:rsidRPr="00953288">
        <w:rPr>
          <w:rFonts w:cs="B Nazanin" w:hint="cs"/>
          <w:rtl/>
          <w:lang w:bidi="fa-IR"/>
        </w:rPr>
        <w:t>، نام</w:t>
      </w:r>
      <w:r w:rsidR="00880564" w:rsidRPr="00953288">
        <w:rPr>
          <w:rFonts w:cs="B Nazanin" w:hint="cs"/>
          <w:rtl/>
          <w:lang w:bidi="fa-IR"/>
        </w:rPr>
        <w:t>،نام خانوادگی</w:t>
      </w:r>
      <w:r w:rsidR="008355DF" w:rsidRPr="00953288">
        <w:rPr>
          <w:rFonts w:cs="B Nazanin" w:hint="cs"/>
          <w:rtl/>
          <w:lang w:bidi="fa-IR"/>
        </w:rPr>
        <w:t xml:space="preserve">، جنسیت، </w:t>
      </w:r>
      <w:del w:id="9" w:author="Zahra" w:date="2017-06-13T18:34:00Z">
        <w:r w:rsidR="008355DF" w:rsidRPr="00953288" w:rsidDel="001109B9">
          <w:rPr>
            <w:rFonts w:cs="B Nazanin" w:hint="cs"/>
            <w:rtl/>
            <w:lang w:bidi="fa-IR"/>
          </w:rPr>
          <w:delText xml:space="preserve">مسئولیت، </w:delText>
        </w:r>
      </w:del>
      <w:r w:rsidR="008355DF" w:rsidRPr="00953288">
        <w:rPr>
          <w:rFonts w:cs="B Nazanin" w:hint="cs"/>
          <w:rtl/>
          <w:lang w:bidi="fa-IR"/>
        </w:rPr>
        <w:t>کد ملی</w:t>
      </w:r>
      <w:ins w:id="10" w:author="Zahra" w:date="2017-06-13T18:27:00Z">
        <w:r>
          <w:rPr>
            <w:rFonts w:cs="B Nazanin" w:hint="cs"/>
            <w:rtl/>
            <w:lang w:bidi="fa-IR"/>
          </w:rPr>
          <w:t>،حقوق ماهیانه</w:t>
        </w:r>
      </w:ins>
      <w:del w:id="11" w:author="Zahra" w:date="2017-06-13T18:27:00Z">
        <w:r w:rsidR="00953288" w:rsidDel="00F4018D">
          <w:rPr>
            <w:rFonts w:cs="B Nazanin" w:hint="cs"/>
            <w:rtl/>
            <w:lang w:bidi="fa-IR"/>
          </w:rPr>
          <w:delText xml:space="preserve"> </w:delText>
        </w:r>
      </w:del>
      <w:r w:rsidR="00953288">
        <w:rPr>
          <w:rFonts w:cs="B Nazanin" w:hint="cs"/>
          <w:rtl/>
          <w:lang w:bidi="fa-IR"/>
        </w:rPr>
        <w:t>.</w:t>
      </w:r>
    </w:p>
    <w:p w:rsidR="001109B9" w:rsidRDefault="001109B9">
      <w:pPr>
        <w:pStyle w:val="ListParagraph"/>
        <w:bidi/>
        <w:rPr>
          <w:ins w:id="12" w:author="Zahra" w:date="2017-06-13T18:33:00Z"/>
          <w:rFonts w:cs="B Nazanin"/>
          <w:lang w:bidi="fa-IR"/>
        </w:rPr>
        <w:pPrChange w:id="13" w:author="Zahra" w:date="2017-06-13T18:35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8355DF" w:rsidRDefault="001109B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  <w:pPrChange w:id="14" w:author="Zahra" w:date="2017-06-13T18:33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15" w:author="Zahra" w:date="2017-06-13T18:33:00Z">
        <w:r>
          <w:rPr>
            <w:rFonts w:cs="B Nazanin" w:hint="cs"/>
            <w:rtl/>
            <w:lang w:bidi="fa-IR"/>
          </w:rPr>
          <w:t>جدول مدیرعامل:</w:t>
        </w:r>
        <w:r w:rsidRPr="001109B9">
          <w:rPr>
            <w:rFonts w:cs="B Nazanin" w:hint="cs"/>
            <w:color w:val="FF0000"/>
            <w:rtl/>
            <w:lang w:bidi="fa-IR"/>
            <w:rPrChange w:id="16" w:author="Zahra" w:date="2017-06-13T18:38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FF0000"/>
            <w:rtl/>
            <w:lang w:bidi="fa-IR"/>
            <w:rPrChange w:id="17" w:author="Zahra" w:date="2017-06-13T18:38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FF0000"/>
            <w:rtl/>
            <w:lang w:bidi="fa-IR"/>
            <w:rPrChange w:id="18" w:author="Zahra" w:date="2017-06-13T18:38:00Z">
              <w:rPr>
                <w:rFonts w:cs="B Nazanin" w:hint="cs"/>
                <w:rtl/>
                <w:lang w:bidi="fa-IR"/>
              </w:rPr>
            </w:rPrChange>
          </w:rPr>
          <w:t>مدیرعامل</w:t>
        </w:r>
        <w:r>
          <w:rPr>
            <w:rFonts w:cs="B Nazanin" w:hint="cs"/>
            <w:rtl/>
            <w:lang w:bidi="fa-IR"/>
          </w:rPr>
          <w:t>،تاریخ تولد،نام،نام خانوادگی،جنسیت،</w:t>
        </w:r>
      </w:ins>
      <w:r w:rsidR="00952074">
        <w:rPr>
          <w:rFonts w:cs="B Nazanin" w:hint="cs"/>
          <w:rtl/>
          <w:lang w:bidi="fa-IR"/>
        </w:rPr>
        <w:t xml:space="preserve"> </w:t>
      </w:r>
      <w:ins w:id="19" w:author="Zahra" w:date="2017-06-13T18:34:00Z">
        <w:r>
          <w:rPr>
            <w:rFonts w:cs="B Nazanin" w:hint="cs"/>
            <w:rtl/>
            <w:lang w:bidi="fa-IR"/>
          </w:rPr>
          <w:t xml:space="preserve">کدملی و </w:t>
        </w:r>
      </w:ins>
      <w:ins w:id="20" w:author="Zahra" w:date="2017-06-13T18:35:00Z">
        <w:r>
          <w:rPr>
            <w:rFonts w:cs="B Nazanin" w:hint="cs"/>
            <w:rtl/>
            <w:lang w:bidi="fa-IR"/>
          </w:rPr>
          <w:t>وضعیت(سابق،فعلی)است.</w:t>
        </w:r>
      </w:ins>
    </w:p>
    <w:p w:rsidR="00952074" w:rsidRPr="00953288" w:rsidRDefault="00952074" w:rsidP="00952074">
      <w:pPr>
        <w:pStyle w:val="ListParagraph"/>
        <w:bidi/>
        <w:rPr>
          <w:rFonts w:cs="B Nazanin"/>
          <w:rtl/>
          <w:lang w:bidi="fa-IR"/>
        </w:rPr>
      </w:pPr>
    </w:p>
    <w:p w:rsidR="008355DF" w:rsidRDefault="008355D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  <w:pPrChange w:id="21" w:author="Zahra" w:date="2017-06-13T18:52:00Z">
          <w:pPr>
            <w:pStyle w:val="ListParagraph"/>
            <w:numPr>
              <w:numId w:val="1"/>
            </w:numPr>
            <w:bidi/>
            <w:ind w:hanging="360"/>
          </w:pPr>
        </w:pPrChange>
      </w:pPr>
      <w:del w:id="22" w:author="Zahra" w:date="2017-06-13T18:25:00Z">
        <w:r w:rsidRPr="00953288" w:rsidDel="00F4018D">
          <w:rPr>
            <w:rFonts w:cs="B Nazanin" w:hint="cs"/>
            <w:rtl/>
            <w:lang w:bidi="fa-IR"/>
          </w:rPr>
          <w:delText>ا</w:delText>
        </w:r>
      </w:del>
      <w:ins w:id="23" w:author="Zahra" w:date="2017-06-13T18:24:00Z">
        <w:r w:rsidR="00F4018D">
          <w:rPr>
            <w:rFonts w:cs="B Nazanin" w:hint="cs"/>
            <w:rtl/>
            <w:lang w:bidi="fa-IR"/>
          </w:rPr>
          <w:t>اطلاعات مسافر</w:t>
        </w:r>
      </w:ins>
      <w:del w:id="24" w:author="Zahra" w:date="2017-06-13T18:24:00Z">
        <w:r w:rsidRPr="00953288" w:rsidDel="00F4018D">
          <w:rPr>
            <w:rFonts w:cs="B Nazanin" w:hint="cs"/>
            <w:rtl/>
            <w:lang w:bidi="fa-IR"/>
          </w:rPr>
          <w:delText>ین سامانه اطلاعات افراد عضو(مشتریان)</w:delText>
        </w:r>
      </w:del>
      <w:del w:id="25" w:author="Zahra" w:date="2017-06-13T18:23:00Z">
        <w:r w:rsidRPr="00953288" w:rsidDel="00952074">
          <w:rPr>
            <w:rFonts w:cs="B Nazanin" w:hint="cs"/>
            <w:rtl/>
            <w:lang w:bidi="fa-IR"/>
          </w:rPr>
          <w:delText xml:space="preserve"> </w:delText>
        </w:r>
      </w:del>
      <w:del w:id="26" w:author="Zahra" w:date="2017-06-13T18:24:00Z">
        <w:r w:rsidRPr="00953288" w:rsidDel="00F4018D">
          <w:rPr>
            <w:rFonts w:cs="B Nazanin" w:hint="cs"/>
            <w:rtl/>
            <w:lang w:bidi="fa-IR"/>
          </w:rPr>
          <w:delText>را</w:delText>
        </w:r>
      </w:del>
      <w:del w:id="27" w:author="Zahra" w:date="2017-06-13T18:23:00Z">
        <w:r w:rsidRPr="00953288" w:rsidDel="00952074">
          <w:rPr>
            <w:rFonts w:cs="B Nazanin" w:hint="cs"/>
            <w:rtl/>
            <w:lang w:bidi="fa-IR"/>
          </w:rPr>
          <w:delText xml:space="preserve"> </w:delText>
        </w:r>
      </w:del>
      <w:del w:id="28" w:author="Zahra" w:date="2017-06-13T18:24:00Z">
        <w:r w:rsidRPr="00953288" w:rsidDel="00F4018D">
          <w:rPr>
            <w:rFonts w:cs="B Nazanin" w:hint="cs"/>
            <w:rtl/>
            <w:lang w:bidi="fa-IR"/>
          </w:rPr>
          <w:delText>نگهداری میکند</w:delText>
        </w:r>
        <w:r w:rsidR="00880564" w:rsidRPr="00953288" w:rsidDel="00F4018D">
          <w:rPr>
            <w:rFonts w:cs="B Nazanin" w:hint="cs"/>
            <w:rtl/>
            <w:lang w:bidi="fa-IR"/>
          </w:rPr>
          <w:delText>، شامل</w:delText>
        </w:r>
      </w:del>
      <w:r w:rsidR="007A6DA4" w:rsidRPr="00953288">
        <w:rPr>
          <w:rFonts w:cs="B Nazanin" w:hint="cs"/>
          <w:rtl/>
          <w:lang w:bidi="fa-IR"/>
        </w:rPr>
        <w:t xml:space="preserve">: </w:t>
      </w:r>
      <w:r w:rsidR="00880564" w:rsidRPr="00B2781B">
        <w:rPr>
          <w:rFonts w:cs="B Nazanin" w:hint="cs"/>
          <w:color w:val="FF0000"/>
          <w:rtl/>
          <w:lang w:bidi="fa-IR"/>
          <w:rPrChange w:id="29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="00880564" w:rsidRPr="00B2781B">
        <w:rPr>
          <w:rFonts w:cs="B Nazanin"/>
          <w:color w:val="FF0000"/>
          <w:rtl/>
          <w:lang w:bidi="fa-IR"/>
          <w:rPrChange w:id="30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del w:id="31" w:author="Zahra" w:date="2017-06-13T18:52:00Z">
        <w:r w:rsidR="00880564" w:rsidRPr="00B2781B" w:rsidDel="00B2781B">
          <w:rPr>
            <w:rFonts w:cs="B Nazanin" w:hint="cs"/>
            <w:color w:val="FF0000"/>
            <w:rtl/>
            <w:lang w:bidi="fa-IR"/>
            <w:rPrChange w:id="32" w:author="Zahra" w:date="2017-06-13T18:52:00Z">
              <w:rPr>
                <w:rFonts w:cs="B Nazanin" w:hint="cs"/>
                <w:color w:val="FF6600"/>
                <w:rtl/>
                <w:lang w:bidi="fa-IR"/>
              </w:rPr>
            </w:rPrChange>
          </w:rPr>
          <w:delText>مشتری</w:delText>
        </w:r>
      </w:del>
      <w:ins w:id="33" w:author="Zahra" w:date="2017-06-13T18:52:00Z">
        <w:r w:rsidR="00B2781B" w:rsidRPr="00B2781B">
          <w:rPr>
            <w:rFonts w:cs="B Nazanin" w:hint="cs"/>
            <w:color w:val="FF0000"/>
            <w:rtl/>
            <w:lang w:bidi="fa-IR"/>
            <w:rPrChange w:id="34" w:author="Zahra" w:date="2017-06-13T18:52:00Z">
              <w:rPr>
                <w:rFonts w:cs="B Nazanin" w:hint="cs"/>
                <w:color w:val="FF6600"/>
                <w:rtl/>
                <w:lang w:bidi="fa-IR"/>
              </w:rPr>
            </w:rPrChange>
          </w:rPr>
          <w:t>مسافر</w:t>
        </w:r>
      </w:ins>
      <w:r w:rsidR="00880564" w:rsidRPr="00953288">
        <w:rPr>
          <w:rFonts w:cs="B Nazanin" w:hint="cs"/>
          <w:rtl/>
          <w:lang w:bidi="fa-IR"/>
        </w:rPr>
        <w:t xml:space="preserve">، </w:t>
      </w:r>
      <w:r w:rsidR="007A6DA4" w:rsidRPr="00953288">
        <w:rPr>
          <w:rFonts w:cs="B Nazanin" w:hint="cs"/>
          <w:rtl/>
          <w:lang w:bidi="fa-IR"/>
        </w:rPr>
        <w:t xml:space="preserve"> </w:t>
      </w:r>
      <w:r w:rsidRPr="00953288">
        <w:rPr>
          <w:rFonts w:cs="B Nazanin" w:hint="cs"/>
          <w:rtl/>
          <w:lang w:bidi="fa-IR"/>
        </w:rPr>
        <w:t xml:space="preserve">نام </w:t>
      </w:r>
      <w:r w:rsidR="00880564" w:rsidRPr="00953288">
        <w:rPr>
          <w:rFonts w:cs="B Nazanin" w:hint="cs"/>
          <w:rtl/>
          <w:lang w:bidi="fa-IR"/>
        </w:rPr>
        <w:t>،</w:t>
      </w:r>
      <w:r w:rsidR="00953288">
        <w:rPr>
          <w:rFonts w:cs="B Nazanin" w:hint="cs"/>
          <w:rtl/>
          <w:lang w:bidi="fa-IR"/>
        </w:rPr>
        <w:t xml:space="preserve"> </w:t>
      </w:r>
      <w:r w:rsidRPr="00953288">
        <w:rPr>
          <w:rFonts w:cs="B Nazanin" w:hint="cs"/>
          <w:rtl/>
          <w:lang w:bidi="fa-IR"/>
        </w:rPr>
        <w:t xml:space="preserve">نام خانودگی </w:t>
      </w:r>
      <w:r w:rsidR="00880564" w:rsidRPr="00953288">
        <w:rPr>
          <w:rFonts w:cs="B Nazanin" w:hint="cs"/>
          <w:rtl/>
          <w:lang w:bidi="fa-IR"/>
        </w:rPr>
        <w:t>،</w:t>
      </w:r>
      <w:r w:rsidR="00953288">
        <w:rPr>
          <w:rFonts w:cs="B Nazanin" w:hint="cs"/>
          <w:rtl/>
          <w:lang w:bidi="fa-IR"/>
        </w:rPr>
        <w:t xml:space="preserve"> </w:t>
      </w:r>
      <w:r w:rsidRPr="00953288">
        <w:rPr>
          <w:rFonts w:cs="B Nazanin" w:hint="cs"/>
          <w:rtl/>
          <w:lang w:bidi="fa-IR"/>
        </w:rPr>
        <w:t>جنسیت</w:t>
      </w:r>
      <w:r w:rsidR="00880564" w:rsidRPr="00953288">
        <w:rPr>
          <w:rFonts w:cs="B Nazanin" w:hint="cs"/>
          <w:rtl/>
          <w:lang w:bidi="fa-IR"/>
        </w:rPr>
        <w:t>،</w:t>
      </w:r>
      <w:r w:rsidRPr="00953288">
        <w:rPr>
          <w:rFonts w:cs="B Nazanin" w:hint="cs"/>
          <w:rtl/>
          <w:lang w:bidi="fa-IR"/>
        </w:rPr>
        <w:t xml:space="preserve"> </w:t>
      </w:r>
      <w:r w:rsidR="0027791C" w:rsidRPr="00953288">
        <w:rPr>
          <w:rFonts w:cs="B Nazanin" w:hint="cs"/>
          <w:rtl/>
          <w:lang w:bidi="fa-IR"/>
        </w:rPr>
        <w:t>تاریخ تولد</w:t>
      </w:r>
      <w:r w:rsidR="00880564" w:rsidRPr="00953288">
        <w:rPr>
          <w:rFonts w:cs="B Nazanin" w:hint="cs"/>
          <w:rtl/>
          <w:lang w:bidi="fa-IR"/>
        </w:rPr>
        <w:t>،</w:t>
      </w:r>
      <w:r w:rsidRPr="00953288">
        <w:rPr>
          <w:rFonts w:cs="B Nazanin" w:hint="cs"/>
          <w:rtl/>
          <w:lang w:bidi="fa-IR"/>
        </w:rPr>
        <w:t xml:space="preserve">  </w:t>
      </w:r>
      <w:r w:rsidR="0027791C" w:rsidRPr="00953288">
        <w:rPr>
          <w:rFonts w:cs="B Nazanin" w:hint="cs"/>
          <w:rtl/>
          <w:lang w:bidi="fa-IR"/>
        </w:rPr>
        <w:t>ت</w:t>
      </w:r>
      <w:r w:rsidRPr="00953288">
        <w:rPr>
          <w:rFonts w:cs="B Nazanin" w:hint="cs"/>
          <w:rtl/>
          <w:lang w:bidi="fa-IR"/>
        </w:rPr>
        <w:t>اریخ عضویت</w:t>
      </w:r>
    </w:p>
    <w:p w:rsidR="00952074" w:rsidRPr="00952074" w:rsidRDefault="00952074" w:rsidP="00952074">
      <w:pPr>
        <w:pStyle w:val="ListParagraph"/>
        <w:rPr>
          <w:rFonts w:cs="B Nazanin"/>
          <w:rtl/>
          <w:lang w:bidi="fa-IR"/>
        </w:rPr>
      </w:pPr>
    </w:p>
    <w:p w:rsidR="00952074" w:rsidRPr="00953288" w:rsidRDefault="00952074" w:rsidP="00952074">
      <w:pPr>
        <w:pStyle w:val="ListParagraph"/>
        <w:bidi/>
        <w:rPr>
          <w:rFonts w:cs="B Nazanin"/>
          <w:rtl/>
          <w:lang w:bidi="fa-IR"/>
        </w:rPr>
      </w:pPr>
    </w:p>
    <w:p w:rsidR="008355DF" w:rsidRDefault="008355DF" w:rsidP="0095328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952074">
        <w:rPr>
          <w:rFonts w:cs="B Nazanin" w:hint="cs"/>
          <w:color w:val="00B0F0"/>
          <w:rtl/>
          <w:lang w:bidi="fa-IR"/>
        </w:rPr>
        <w:t xml:space="preserve">اطلاعات راننده </w:t>
      </w:r>
      <w:r w:rsidRPr="00953288">
        <w:rPr>
          <w:rFonts w:cs="B Nazanin" w:hint="cs"/>
          <w:rtl/>
          <w:lang w:bidi="fa-IR"/>
        </w:rPr>
        <w:t xml:space="preserve">: </w:t>
      </w:r>
      <w:r w:rsidR="007A6DA4" w:rsidRPr="00B2781B">
        <w:rPr>
          <w:rFonts w:cs="B Nazanin" w:hint="cs"/>
          <w:color w:val="FF0000"/>
          <w:rtl/>
          <w:lang w:bidi="fa-IR"/>
          <w:rPrChange w:id="35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="00880564" w:rsidRPr="00B2781B">
        <w:rPr>
          <w:rFonts w:cs="B Nazanin"/>
          <w:color w:val="FF0000"/>
          <w:rtl/>
          <w:lang w:bidi="fa-IR"/>
          <w:rPrChange w:id="36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راننده</w:t>
      </w:r>
      <w:r w:rsidR="007A6DA4" w:rsidRPr="00B2781B">
        <w:rPr>
          <w:rFonts w:cs="B Nazanin"/>
          <w:color w:val="FF0000"/>
          <w:rtl/>
          <w:lang w:bidi="fa-IR"/>
          <w:rPrChange w:id="37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="00F04C8C" w:rsidRPr="00953288">
        <w:rPr>
          <w:rFonts w:cs="B Nazanin" w:hint="cs"/>
          <w:rtl/>
          <w:lang w:bidi="fa-IR"/>
        </w:rPr>
        <w:t>،</w:t>
      </w:r>
      <w:r w:rsidR="00880564" w:rsidRPr="00953288">
        <w:rPr>
          <w:rFonts w:cs="B Nazanin" w:hint="cs"/>
          <w:rtl/>
          <w:lang w:bidi="fa-IR"/>
        </w:rPr>
        <w:t xml:space="preserve"> </w:t>
      </w:r>
      <w:r w:rsidR="00F04C8C" w:rsidRPr="00953288">
        <w:rPr>
          <w:rFonts w:cs="B Nazanin" w:hint="cs"/>
          <w:color w:val="92D050"/>
          <w:rtl/>
          <w:lang w:bidi="fa-IR"/>
        </w:rPr>
        <w:t>شناسه ماشین</w:t>
      </w:r>
      <w:r w:rsidR="00880564" w:rsidRPr="00953288">
        <w:rPr>
          <w:rFonts w:cs="B Nazanin" w:hint="cs"/>
          <w:color w:val="92D050"/>
          <w:rtl/>
          <w:lang w:bidi="fa-IR"/>
        </w:rPr>
        <w:t xml:space="preserve"> </w:t>
      </w:r>
      <w:r w:rsidR="007A6DA4" w:rsidRPr="00953288">
        <w:rPr>
          <w:rFonts w:cs="B Nazanin" w:hint="cs"/>
          <w:rtl/>
          <w:lang w:bidi="fa-IR"/>
        </w:rPr>
        <w:t xml:space="preserve">، </w:t>
      </w:r>
      <w:r w:rsidRPr="00953288">
        <w:rPr>
          <w:rFonts w:cs="B Nazanin" w:hint="cs"/>
          <w:rtl/>
          <w:lang w:bidi="fa-IR"/>
        </w:rPr>
        <w:t xml:space="preserve">نام </w:t>
      </w:r>
      <w:r w:rsidR="00880564" w:rsidRPr="00953288">
        <w:rPr>
          <w:rFonts w:cs="B Nazanin" w:hint="cs"/>
          <w:rtl/>
          <w:lang w:bidi="fa-IR"/>
        </w:rPr>
        <w:t xml:space="preserve">، </w:t>
      </w:r>
      <w:r w:rsidRPr="00953288">
        <w:rPr>
          <w:rFonts w:cs="B Nazanin" w:hint="cs"/>
          <w:rtl/>
          <w:lang w:bidi="fa-IR"/>
        </w:rPr>
        <w:t>نام خانودگی</w:t>
      </w:r>
      <w:r w:rsidR="00880564" w:rsidRPr="00953288">
        <w:rPr>
          <w:rFonts w:cs="B Nazanin" w:hint="cs"/>
          <w:rtl/>
          <w:lang w:bidi="fa-IR"/>
        </w:rPr>
        <w:t>،</w:t>
      </w:r>
      <w:r w:rsidRPr="00953288">
        <w:rPr>
          <w:rFonts w:cs="B Nazanin" w:hint="cs"/>
          <w:rtl/>
          <w:lang w:bidi="fa-IR"/>
        </w:rPr>
        <w:t xml:space="preserve"> جنسیت</w:t>
      </w:r>
      <w:r w:rsidR="00880564" w:rsidRPr="00953288">
        <w:rPr>
          <w:rFonts w:cs="B Nazanin" w:hint="cs"/>
          <w:rtl/>
          <w:lang w:bidi="fa-IR"/>
        </w:rPr>
        <w:t>،</w:t>
      </w:r>
      <w:r w:rsidRPr="00953288">
        <w:rPr>
          <w:rFonts w:cs="B Nazanin" w:hint="cs"/>
          <w:rtl/>
          <w:lang w:bidi="fa-IR"/>
        </w:rPr>
        <w:t xml:space="preserve"> </w:t>
      </w:r>
      <w:r w:rsidR="0027791C" w:rsidRPr="00953288">
        <w:rPr>
          <w:rFonts w:cs="B Nazanin" w:hint="cs"/>
          <w:rtl/>
          <w:lang w:bidi="fa-IR"/>
        </w:rPr>
        <w:t xml:space="preserve">تاریخ تولد، </w:t>
      </w:r>
      <w:r w:rsidRPr="00953288">
        <w:rPr>
          <w:rFonts w:cs="B Nazanin" w:hint="cs"/>
          <w:rtl/>
          <w:lang w:bidi="fa-IR"/>
        </w:rPr>
        <w:t>کد ملی</w:t>
      </w:r>
    </w:p>
    <w:p w:rsidR="00952074" w:rsidRPr="00953288" w:rsidRDefault="00952074" w:rsidP="00952074">
      <w:pPr>
        <w:pStyle w:val="ListParagraph"/>
        <w:bidi/>
        <w:rPr>
          <w:rFonts w:cs="B Nazanin"/>
          <w:lang w:bidi="fa-IR"/>
        </w:rPr>
      </w:pPr>
    </w:p>
    <w:p w:rsidR="007A6DA4" w:rsidRDefault="007A6DA4" w:rsidP="00953288">
      <w:pPr>
        <w:pStyle w:val="ListParagraph"/>
        <w:numPr>
          <w:ilvl w:val="0"/>
          <w:numId w:val="1"/>
        </w:numPr>
        <w:bidi/>
        <w:rPr>
          <w:ins w:id="38" w:author="Zahra" w:date="2017-06-13T18:22:00Z"/>
          <w:rFonts w:cs="B Nazanin"/>
          <w:lang w:bidi="fa-IR"/>
        </w:rPr>
      </w:pPr>
      <w:r w:rsidRPr="00953288">
        <w:rPr>
          <w:rFonts w:cs="B Nazanin" w:hint="cs"/>
          <w:rtl/>
          <w:lang w:bidi="fa-IR"/>
        </w:rPr>
        <w:t xml:space="preserve">اطلاعات اتومبیل ها : </w:t>
      </w:r>
      <w:r w:rsidRPr="00B2781B">
        <w:rPr>
          <w:rFonts w:cs="B Nazanin" w:hint="cs"/>
          <w:color w:val="FF0000"/>
          <w:rtl/>
          <w:lang w:bidi="fa-IR"/>
          <w:rPrChange w:id="39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Pr="00B2781B">
        <w:rPr>
          <w:rFonts w:cs="B Nazanin"/>
          <w:color w:val="FF0000"/>
          <w:rtl/>
          <w:lang w:bidi="fa-IR"/>
          <w:rPrChange w:id="40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="00F04C8C" w:rsidRPr="00B2781B">
        <w:rPr>
          <w:rFonts w:cs="B Nazanin" w:hint="cs"/>
          <w:color w:val="FF0000"/>
          <w:rtl/>
          <w:lang w:bidi="fa-IR"/>
          <w:rPrChange w:id="41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ماشین</w:t>
      </w:r>
      <w:r w:rsidR="00F04C8C" w:rsidRPr="00B2781B">
        <w:rPr>
          <w:rFonts w:cs="B Nazanin"/>
          <w:color w:val="FF0000"/>
          <w:rtl/>
          <w:lang w:bidi="fa-IR"/>
          <w:rPrChange w:id="42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="00F04C8C" w:rsidRPr="00953288">
        <w:rPr>
          <w:rFonts w:cs="B Nazanin" w:hint="cs"/>
          <w:rtl/>
          <w:lang w:bidi="fa-IR"/>
        </w:rPr>
        <w:t>، مدل ، پلاک</w:t>
      </w:r>
      <w:r w:rsidR="00953288">
        <w:rPr>
          <w:rFonts w:cs="B Nazanin" w:hint="cs"/>
          <w:rtl/>
          <w:lang w:bidi="fa-IR"/>
        </w:rPr>
        <w:t xml:space="preserve"> </w:t>
      </w:r>
    </w:p>
    <w:p w:rsidR="00952074" w:rsidRPr="00952074" w:rsidRDefault="00952074">
      <w:pPr>
        <w:pStyle w:val="ListParagraph"/>
        <w:rPr>
          <w:ins w:id="43" w:author="Zahra" w:date="2017-06-13T18:22:00Z"/>
          <w:rFonts w:cs="B Nazanin"/>
          <w:rtl/>
          <w:lang w:bidi="fa-IR"/>
          <w:rPrChange w:id="44" w:author="Zahra" w:date="2017-06-13T18:22:00Z">
            <w:rPr>
              <w:ins w:id="45" w:author="Zahra" w:date="2017-06-13T18:22:00Z"/>
              <w:rtl/>
              <w:lang w:bidi="fa-IR"/>
            </w:rPr>
          </w:rPrChange>
        </w:rPr>
        <w:pPrChange w:id="46" w:author="Zahra" w:date="2017-06-13T18:22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952074" w:rsidRPr="00953288" w:rsidRDefault="00952074">
      <w:pPr>
        <w:pStyle w:val="ListParagraph"/>
        <w:bidi/>
        <w:rPr>
          <w:rFonts w:cs="B Nazanin"/>
          <w:rtl/>
          <w:lang w:bidi="fa-IR"/>
        </w:rPr>
        <w:pPrChange w:id="47" w:author="Zahra" w:date="2017-06-13T18:22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8355DF" w:rsidRDefault="008355DF" w:rsidP="0095207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953288">
        <w:rPr>
          <w:rFonts w:cs="B Nazanin" w:hint="cs"/>
          <w:color w:val="00B0F0"/>
          <w:rtl/>
          <w:lang w:bidi="fa-IR"/>
        </w:rPr>
        <w:t xml:space="preserve">جدول سفر </w:t>
      </w:r>
      <w:r w:rsidRPr="00953288">
        <w:rPr>
          <w:rFonts w:cs="B Nazanin" w:hint="cs"/>
          <w:color w:val="FF0000"/>
          <w:rtl/>
          <w:lang w:bidi="fa-IR"/>
        </w:rPr>
        <w:t xml:space="preserve">: </w:t>
      </w:r>
      <w:r w:rsidRPr="00B2781B">
        <w:rPr>
          <w:rFonts w:cs="B Nazanin" w:hint="cs"/>
          <w:color w:val="FF0000"/>
          <w:rtl/>
          <w:lang w:bidi="fa-IR"/>
          <w:rPrChange w:id="48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="007A6DA4" w:rsidRPr="00B2781B">
        <w:rPr>
          <w:rFonts w:cs="B Nazanin"/>
          <w:color w:val="FF0000"/>
          <w:rtl/>
          <w:lang w:bidi="fa-IR"/>
          <w:rPrChange w:id="49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سفر </w:t>
      </w:r>
      <w:r w:rsidR="007A6DA4" w:rsidRPr="00953288">
        <w:rPr>
          <w:rFonts w:cs="B Nazanin" w:hint="cs"/>
          <w:color w:val="FF0000"/>
          <w:rtl/>
          <w:lang w:bidi="fa-IR"/>
        </w:rPr>
        <w:t>،</w:t>
      </w:r>
      <w:r w:rsidRPr="00953288">
        <w:rPr>
          <w:rFonts w:cs="B Nazanin" w:hint="cs"/>
          <w:color w:val="FF0000"/>
          <w:rtl/>
          <w:lang w:bidi="fa-IR"/>
        </w:rPr>
        <w:t xml:space="preserve"> </w:t>
      </w:r>
      <w:r w:rsidR="007A6DA4" w:rsidRPr="00953288">
        <w:rPr>
          <w:rFonts w:cs="B Nazanin" w:hint="cs"/>
          <w:color w:val="92D050"/>
          <w:rtl/>
          <w:lang w:bidi="fa-IR"/>
        </w:rPr>
        <w:t xml:space="preserve">شناسه </w:t>
      </w:r>
      <w:r w:rsidRPr="00953288">
        <w:rPr>
          <w:rFonts w:cs="B Nazanin" w:hint="cs"/>
          <w:color w:val="92D050"/>
          <w:rtl/>
          <w:lang w:bidi="fa-IR"/>
        </w:rPr>
        <w:t xml:space="preserve">راننده </w:t>
      </w:r>
      <w:r w:rsidR="007A6DA4" w:rsidRPr="00953288">
        <w:rPr>
          <w:rFonts w:cs="B Nazanin" w:hint="cs"/>
          <w:rtl/>
          <w:lang w:bidi="fa-IR"/>
        </w:rPr>
        <w:t>،</w:t>
      </w:r>
      <w:r w:rsidR="00953288">
        <w:rPr>
          <w:rFonts w:cs="B Nazanin" w:hint="cs"/>
          <w:rtl/>
          <w:lang w:bidi="fa-IR"/>
        </w:rPr>
        <w:t xml:space="preserve"> </w:t>
      </w:r>
      <w:r w:rsidR="007A6DA4" w:rsidRPr="00953288">
        <w:rPr>
          <w:rFonts w:cs="B Nazanin" w:hint="cs"/>
          <w:color w:val="92D050"/>
          <w:rtl/>
          <w:lang w:bidi="fa-IR"/>
        </w:rPr>
        <w:t>شناسه</w:t>
      </w:r>
      <w:r w:rsidR="007A6DA4" w:rsidRPr="00952074">
        <w:rPr>
          <w:rFonts w:cs="B Nazanin" w:hint="cs"/>
          <w:color w:val="92D050"/>
          <w:rtl/>
          <w:lang w:bidi="fa-IR"/>
        </w:rPr>
        <w:t xml:space="preserve"> مشتری</w:t>
      </w:r>
      <w:r w:rsidR="007A6DA4" w:rsidRPr="00952074">
        <w:rPr>
          <w:rFonts w:cs="B Nazanin" w:hint="cs"/>
          <w:rtl/>
          <w:lang w:bidi="fa-IR"/>
        </w:rPr>
        <w:t>،</w:t>
      </w:r>
      <w:r w:rsidR="00952074">
        <w:rPr>
          <w:rFonts w:cs="B Nazanin" w:hint="cs"/>
          <w:rtl/>
          <w:lang w:bidi="fa-IR"/>
        </w:rPr>
        <w:t xml:space="preserve"> </w:t>
      </w:r>
      <w:r w:rsidRPr="00952074">
        <w:rPr>
          <w:rFonts w:cs="B Nazanin" w:hint="cs"/>
          <w:rtl/>
          <w:lang w:bidi="fa-IR"/>
        </w:rPr>
        <w:t>هزینه</w:t>
      </w:r>
      <w:r w:rsidR="007A6DA4" w:rsidRPr="00952074">
        <w:rPr>
          <w:rFonts w:cs="B Nazanin" w:hint="cs"/>
          <w:rtl/>
          <w:lang w:bidi="fa-IR"/>
        </w:rPr>
        <w:t>،</w:t>
      </w:r>
      <w:r w:rsidRPr="00952074">
        <w:rPr>
          <w:rFonts w:cs="B Nazanin" w:hint="cs"/>
          <w:rtl/>
          <w:lang w:bidi="fa-IR"/>
        </w:rPr>
        <w:t xml:space="preserve"> </w:t>
      </w:r>
      <w:r w:rsidR="007A6DA4" w:rsidRPr="00952074">
        <w:rPr>
          <w:rFonts w:cs="B Nazanin" w:hint="cs"/>
          <w:color w:val="92D050"/>
          <w:rtl/>
          <w:lang w:bidi="fa-IR"/>
        </w:rPr>
        <w:t>شناسه بین شهری</w:t>
      </w:r>
      <w:r w:rsidR="007A6DA4" w:rsidRPr="00952074">
        <w:rPr>
          <w:rFonts w:cs="B Nazanin" w:hint="cs"/>
          <w:rtl/>
          <w:lang w:bidi="fa-IR"/>
        </w:rPr>
        <w:t>،</w:t>
      </w:r>
      <w:r w:rsidRPr="00952074">
        <w:rPr>
          <w:rFonts w:cs="B Nazanin" w:hint="cs"/>
          <w:rtl/>
          <w:lang w:bidi="fa-IR"/>
        </w:rPr>
        <w:t xml:space="preserve"> ارزیابی </w:t>
      </w:r>
      <w:r w:rsidR="007A6DA4" w:rsidRPr="00952074">
        <w:rPr>
          <w:rFonts w:cs="B Nazanin" w:hint="cs"/>
          <w:rtl/>
          <w:lang w:bidi="fa-IR"/>
        </w:rPr>
        <w:t>،</w:t>
      </w:r>
      <w:r w:rsidRPr="00952074">
        <w:rPr>
          <w:rFonts w:cs="B Nazanin" w:hint="cs"/>
          <w:rtl/>
          <w:lang w:bidi="fa-IR"/>
        </w:rPr>
        <w:t>تاریخ</w:t>
      </w:r>
    </w:p>
    <w:p w:rsidR="00952074" w:rsidRPr="00952074" w:rsidRDefault="00952074" w:rsidP="00952074">
      <w:pPr>
        <w:pStyle w:val="ListParagraph"/>
        <w:bidi/>
        <w:rPr>
          <w:rFonts w:cs="B Nazanin"/>
          <w:rtl/>
          <w:lang w:bidi="fa-IR"/>
        </w:rPr>
      </w:pPr>
    </w:p>
    <w:p w:rsidR="008355DF" w:rsidRDefault="008355D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  <w:pPrChange w:id="50" w:author="Zahra" w:date="2017-06-13T18:51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953288">
        <w:rPr>
          <w:rFonts w:cs="B Nazanin" w:hint="cs"/>
          <w:color w:val="00B0F0"/>
          <w:rtl/>
          <w:lang w:bidi="fa-IR"/>
        </w:rPr>
        <w:t>جدول</w:t>
      </w:r>
      <w:del w:id="51" w:author="Zahra" w:date="2017-06-13T18:51:00Z">
        <w:r w:rsidRPr="00953288" w:rsidDel="00B2781B">
          <w:rPr>
            <w:rFonts w:cs="B Nazanin" w:hint="cs"/>
            <w:color w:val="00B0F0"/>
            <w:rtl/>
            <w:lang w:bidi="fa-IR"/>
          </w:rPr>
          <w:delText xml:space="preserve"> </w:delText>
        </w:r>
      </w:del>
      <w:ins w:id="52" w:author="Zahra" w:date="2017-06-13T18:51:00Z">
        <w:r w:rsidR="00B2781B">
          <w:rPr>
            <w:rFonts w:cs="B Nazanin" w:hint="cs"/>
            <w:color w:val="00B0F0"/>
            <w:rtl/>
            <w:lang w:bidi="fa-IR"/>
          </w:rPr>
          <w:t xml:space="preserve"> مختصات</w:t>
        </w:r>
      </w:ins>
      <w:del w:id="53" w:author="Zahra" w:date="2017-06-13T18:51:00Z">
        <w:r w:rsidRPr="00953288" w:rsidDel="00B2781B">
          <w:rPr>
            <w:rFonts w:cs="B Nazanin" w:hint="cs"/>
            <w:color w:val="00B0F0"/>
            <w:rtl/>
            <w:lang w:bidi="fa-IR"/>
          </w:rPr>
          <w:delText xml:space="preserve">اطلاعات مکانی </w:delText>
        </w:r>
      </w:del>
      <w:r w:rsidRPr="00953288">
        <w:rPr>
          <w:rFonts w:cs="B Nazanin" w:hint="cs"/>
          <w:rtl/>
          <w:lang w:bidi="fa-IR"/>
        </w:rPr>
        <w:t xml:space="preserve">: </w:t>
      </w:r>
      <w:r w:rsidR="007A6DA4" w:rsidRPr="00B2781B">
        <w:rPr>
          <w:rFonts w:cs="B Nazanin" w:hint="cs"/>
          <w:color w:val="FF0000"/>
          <w:rtl/>
          <w:lang w:bidi="fa-IR"/>
          <w:rPrChange w:id="54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="007A6DA4" w:rsidRPr="00B2781B">
        <w:rPr>
          <w:rFonts w:cs="B Nazanin"/>
          <w:color w:val="FF0000"/>
          <w:rtl/>
          <w:lang w:bidi="fa-IR"/>
          <w:rPrChange w:id="55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ب</w:t>
      </w:r>
      <w:r w:rsidR="007A6DA4" w:rsidRPr="00B2781B">
        <w:rPr>
          <w:rFonts w:cs="B Nazanin" w:hint="cs"/>
          <w:color w:val="FF0000"/>
          <w:rtl/>
          <w:lang w:bidi="fa-IR"/>
          <w:rPrChange w:id="56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ین</w:t>
      </w:r>
      <w:r w:rsidR="007A6DA4" w:rsidRPr="00B2781B">
        <w:rPr>
          <w:rFonts w:cs="B Nazanin"/>
          <w:color w:val="FF0000"/>
          <w:rtl/>
          <w:lang w:bidi="fa-IR"/>
          <w:rPrChange w:id="57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شهر</w:t>
      </w:r>
      <w:r w:rsidR="007A6DA4" w:rsidRPr="00B2781B">
        <w:rPr>
          <w:rFonts w:cs="B Nazanin" w:hint="cs"/>
          <w:color w:val="FF0000"/>
          <w:rtl/>
          <w:lang w:bidi="fa-IR"/>
          <w:rPrChange w:id="58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ی</w:t>
      </w:r>
      <w:r w:rsidR="007A6DA4" w:rsidRPr="00B2781B">
        <w:rPr>
          <w:rFonts w:cs="B Nazanin"/>
          <w:color w:val="FF0000"/>
          <w:rtl/>
          <w:lang w:bidi="fa-IR"/>
          <w:rPrChange w:id="59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="007A6DA4" w:rsidRPr="00953288">
        <w:rPr>
          <w:rFonts w:cs="B Nazanin" w:hint="cs"/>
          <w:rtl/>
          <w:lang w:bidi="fa-IR"/>
        </w:rPr>
        <w:t xml:space="preserve">، </w:t>
      </w:r>
      <w:r w:rsidRPr="00953288">
        <w:rPr>
          <w:rFonts w:cs="B Nazanin" w:hint="cs"/>
          <w:color w:val="92D050"/>
          <w:rtl/>
          <w:lang w:bidi="fa-IR"/>
        </w:rPr>
        <w:t xml:space="preserve">شناسه </w:t>
      </w:r>
      <w:r w:rsidR="007A6DA4" w:rsidRPr="00953288">
        <w:rPr>
          <w:rFonts w:cs="B Nazanin" w:hint="cs"/>
          <w:color w:val="92D050"/>
          <w:rtl/>
          <w:lang w:bidi="fa-IR"/>
        </w:rPr>
        <w:t xml:space="preserve">شهر </w:t>
      </w:r>
      <w:r w:rsidRPr="00953288">
        <w:rPr>
          <w:rFonts w:cs="B Nazanin" w:hint="cs"/>
          <w:color w:val="92D050"/>
          <w:rtl/>
          <w:lang w:bidi="fa-IR"/>
        </w:rPr>
        <w:t>مبدا</w:t>
      </w:r>
      <w:r w:rsidRPr="00953288">
        <w:rPr>
          <w:rFonts w:cs="B Nazanin" w:hint="cs"/>
          <w:rtl/>
          <w:lang w:bidi="fa-IR"/>
        </w:rPr>
        <w:t xml:space="preserve">، </w:t>
      </w:r>
      <w:r w:rsidRPr="00953288">
        <w:rPr>
          <w:rFonts w:cs="B Nazanin" w:hint="cs"/>
          <w:color w:val="92D050"/>
          <w:rtl/>
          <w:lang w:bidi="fa-IR"/>
        </w:rPr>
        <w:t xml:space="preserve">شناسه </w:t>
      </w:r>
      <w:r w:rsidR="007A6DA4" w:rsidRPr="00953288">
        <w:rPr>
          <w:rFonts w:cs="B Nazanin" w:hint="cs"/>
          <w:color w:val="92D050"/>
          <w:rtl/>
          <w:lang w:bidi="fa-IR"/>
        </w:rPr>
        <w:t xml:space="preserve">شهر </w:t>
      </w:r>
      <w:r w:rsidRPr="00953288">
        <w:rPr>
          <w:rFonts w:cs="B Nazanin" w:hint="cs"/>
          <w:color w:val="92D050"/>
          <w:rtl/>
          <w:lang w:bidi="fa-IR"/>
        </w:rPr>
        <w:t xml:space="preserve">مقصد </w:t>
      </w:r>
      <w:r w:rsidRPr="00953288">
        <w:rPr>
          <w:rFonts w:cs="B Nazanin" w:hint="cs"/>
          <w:rtl/>
          <w:lang w:bidi="fa-IR"/>
        </w:rPr>
        <w:t>، مسافت ، هزینه</w:t>
      </w:r>
    </w:p>
    <w:p w:rsidR="00952074" w:rsidRPr="00952074" w:rsidRDefault="00952074" w:rsidP="00952074">
      <w:pPr>
        <w:pStyle w:val="ListParagraph"/>
        <w:rPr>
          <w:rFonts w:cs="B Nazanin"/>
          <w:rtl/>
          <w:lang w:bidi="fa-IR"/>
        </w:rPr>
      </w:pPr>
    </w:p>
    <w:p w:rsidR="00952074" w:rsidRPr="00953288" w:rsidRDefault="00952074" w:rsidP="00952074">
      <w:pPr>
        <w:pStyle w:val="ListParagraph"/>
        <w:bidi/>
        <w:rPr>
          <w:rFonts w:cs="B Nazanin"/>
          <w:lang w:bidi="fa-IR"/>
        </w:rPr>
      </w:pPr>
    </w:p>
    <w:p w:rsidR="007A6DA4" w:rsidRDefault="007A6DA4" w:rsidP="0095207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953288">
        <w:rPr>
          <w:rFonts w:cs="B Nazanin" w:hint="cs"/>
          <w:rtl/>
          <w:lang w:bidi="fa-IR"/>
        </w:rPr>
        <w:t xml:space="preserve">جدول مشخصات شهر </w:t>
      </w:r>
      <w:r w:rsidR="00952074">
        <w:rPr>
          <w:rFonts w:cs="B Nazanin" w:hint="cs"/>
          <w:rtl/>
          <w:lang w:bidi="fa-IR"/>
        </w:rPr>
        <w:t>مبدا</w:t>
      </w:r>
      <w:r w:rsidRPr="00953288">
        <w:rPr>
          <w:rFonts w:cs="B Nazanin" w:hint="cs"/>
          <w:rtl/>
          <w:lang w:bidi="fa-IR"/>
        </w:rPr>
        <w:t xml:space="preserve"> : </w:t>
      </w:r>
      <w:r w:rsidRPr="00B2781B">
        <w:rPr>
          <w:rFonts w:cs="B Nazanin" w:hint="cs"/>
          <w:color w:val="FF0000"/>
          <w:rtl/>
          <w:lang w:bidi="fa-IR"/>
          <w:rPrChange w:id="60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Pr="00B2781B">
        <w:rPr>
          <w:rFonts w:cs="B Nazanin"/>
          <w:color w:val="FF0000"/>
          <w:rtl/>
          <w:lang w:bidi="fa-IR"/>
          <w:rPrChange w:id="61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شهر </w:t>
      </w:r>
      <w:ins w:id="62" w:author="Zahra" w:date="2017-06-13T18:52:00Z">
        <w:r w:rsidR="00B2781B">
          <w:rPr>
            <w:rFonts w:cs="B Nazanin" w:hint="cs"/>
            <w:color w:val="FF0000"/>
            <w:rtl/>
            <w:lang w:bidi="fa-IR"/>
          </w:rPr>
          <w:t>مبدا</w:t>
        </w:r>
      </w:ins>
      <w:r w:rsidRPr="00953288">
        <w:rPr>
          <w:rFonts w:cs="B Nazanin" w:hint="cs"/>
          <w:rtl/>
          <w:lang w:bidi="fa-IR"/>
        </w:rPr>
        <w:t>، نام شهر</w:t>
      </w:r>
    </w:p>
    <w:p w:rsidR="00952074" w:rsidRDefault="00952074" w:rsidP="00952074">
      <w:pPr>
        <w:pStyle w:val="ListParagraph"/>
        <w:bidi/>
        <w:rPr>
          <w:rFonts w:cs="B Nazanin"/>
          <w:lang w:bidi="fa-IR"/>
        </w:rPr>
      </w:pPr>
    </w:p>
    <w:p w:rsidR="001109B9" w:rsidRDefault="00952074">
      <w:pPr>
        <w:pStyle w:val="ListParagraph"/>
        <w:numPr>
          <w:ilvl w:val="0"/>
          <w:numId w:val="1"/>
        </w:numPr>
        <w:bidi/>
        <w:rPr>
          <w:ins w:id="63" w:author="Zahra" w:date="2017-06-13T18:35:00Z"/>
          <w:rFonts w:cs="B Nazanin"/>
          <w:lang w:bidi="fa-IR"/>
        </w:rPr>
        <w:pPrChange w:id="64" w:author="Zahra" w:date="2017-06-13T18:35:00Z">
          <w:pPr>
            <w:pStyle w:val="ListParagraph"/>
            <w:numPr>
              <w:numId w:val="1"/>
            </w:numPr>
            <w:bidi/>
            <w:ind w:hanging="360"/>
          </w:pPr>
        </w:pPrChange>
      </w:pPr>
      <w:r>
        <w:rPr>
          <w:rFonts w:cs="B Nazanin" w:hint="cs"/>
          <w:rtl/>
          <w:lang w:bidi="fa-IR"/>
        </w:rPr>
        <w:t>جدول مشخصات شهر مقصد:</w:t>
      </w:r>
      <w:r w:rsidRPr="00952074">
        <w:rPr>
          <w:rFonts w:cs="B Nazanin" w:hint="cs"/>
          <w:color w:val="FF6600"/>
          <w:rtl/>
          <w:lang w:bidi="fa-IR"/>
        </w:rPr>
        <w:t xml:space="preserve"> </w:t>
      </w:r>
      <w:r w:rsidRPr="00B2781B">
        <w:rPr>
          <w:rFonts w:cs="B Nazanin" w:hint="cs"/>
          <w:color w:val="FF0000"/>
          <w:rtl/>
          <w:lang w:bidi="fa-IR"/>
          <w:rPrChange w:id="65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شناسه</w:t>
      </w:r>
      <w:r w:rsidRPr="00B2781B">
        <w:rPr>
          <w:rFonts w:cs="B Nazanin"/>
          <w:color w:val="FF0000"/>
          <w:rtl/>
          <w:lang w:bidi="fa-IR"/>
          <w:rPrChange w:id="66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Pr="00B2781B">
        <w:rPr>
          <w:rFonts w:cs="B Nazanin" w:hint="cs"/>
          <w:color w:val="FF0000"/>
          <w:rtl/>
          <w:lang w:bidi="fa-IR"/>
          <w:rPrChange w:id="67" w:author="Zahra" w:date="2017-06-13T18:52:00Z">
            <w:rPr>
              <w:rFonts w:cs="B Nazanin" w:hint="cs"/>
              <w:color w:val="FF6600"/>
              <w:rtl/>
              <w:lang w:bidi="fa-IR"/>
            </w:rPr>
          </w:rPrChange>
        </w:rPr>
        <w:t>شهر</w:t>
      </w:r>
      <w:ins w:id="68" w:author="Zahra" w:date="2017-06-13T18:52:00Z">
        <w:r w:rsidR="00B2781B">
          <w:rPr>
            <w:rFonts w:cs="B Nazanin" w:hint="cs"/>
            <w:color w:val="FF0000"/>
            <w:rtl/>
            <w:lang w:bidi="fa-IR"/>
          </w:rPr>
          <w:t>مقصد</w:t>
        </w:r>
      </w:ins>
      <w:r w:rsidRPr="00B2781B">
        <w:rPr>
          <w:rFonts w:cs="B Nazanin"/>
          <w:color w:val="FF0000"/>
          <w:rtl/>
          <w:lang w:bidi="fa-IR"/>
          <w:rPrChange w:id="69" w:author="Zahra" w:date="2017-06-13T18:52:00Z">
            <w:rPr>
              <w:rFonts w:cs="B Nazanin"/>
              <w:color w:val="FF6600"/>
              <w:rtl/>
              <w:lang w:bidi="fa-IR"/>
            </w:rPr>
          </w:rPrChange>
        </w:rPr>
        <w:t xml:space="preserve"> </w:t>
      </w:r>
      <w:r w:rsidRPr="00953288">
        <w:rPr>
          <w:rFonts w:cs="B Nazanin" w:hint="cs"/>
          <w:rtl/>
          <w:lang w:bidi="fa-IR"/>
        </w:rPr>
        <w:t>، نام شهر</w:t>
      </w:r>
    </w:p>
    <w:p w:rsidR="001109B9" w:rsidRPr="001109B9" w:rsidRDefault="001109B9">
      <w:pPr>
        <w:pStyle w:val="ListParagraph"/>
        <w:rPr>
          <w:ins w:id="70" w:author="Zahra" w:date="2017-06-13T18:35:00Z"/>
          <w:rFonts w:cs="B Nazanin"/>
          <w:rtl/>
          <w:lang w:bidi="fa-IR"/>
          <w:rPrChange w:id="71" w:author="Zahra" w:date="2017-06-13T18:35:00Z">
            <w:rPr>
              <w:ins w:id="72" w:author="Zahra" w:date="2017-06-13T18:35:00Z"/>
              <w:rtl/>
              <w:lang w:bidi="fa-IR"/>
            </w:rPr>
          </w:rPrChange>
        </w:rPr>
        <w:pPrChange w:id="73" w:author="Zahra" w:date="2017-06-13T18:35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F4018D" w:rsidRPr="001109B9" w:rsidRDefault="00F4018D">
      <w:pPr>
        <w:pStyle w:val="ListParagraph"/>
        <w:numPr>
          <w:ilvl w:val="0"/>
          <w:numId w:val="1"/>
        </w:numPr>
        <w:bidi/>
        <w:rPr>
          <w:ins w:id="74" w:author="Zahra" w:date="2017-06-13T18:36:00Z"/>
          <w:rFonts w:cs="B Nazanin"/>
          <w:rtl/>
          <w:lang w:bidi="fa-IR"/>
          <w:rPrChange w:id="75" w:author="Zahra" w:date="2017-06-13T18:36:00Z">
            <w:rPr>
              <w:ins w:id="76" w:author="Zahra" w:date="2017-06-13T18:36:00Z"/>
              <w:rFonts w:cs="B Nazanin"/>
              <w:color w:val="000000" w:themeColor="text1"/>
              <w:rtl/>
              <w:lang w:bidi="fa-IR"/>
            </w:rPr>
          </w:rPrChange>
        </w:rPr>
        <w:pPrChange w:id="77" w:author="Zahra" w:date="2017-06-13T18:35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78" w:author="Zahra" w:date="2017-06-13T18:25:00Z">
        <w:r w:rsidRPr="00713C7E">
          <w:rPr>
            <w:rFonts w:cs="B Nazanin" w:hint="cs"/>
            <w:color w:val="00B0F0"/>
            <w:rtl/>
            <w:lang w:bidi="fa-IR"/>
            <w:rPrChange w:id="79" w:author="Zahra" w:date="2017-06-13T18:46:00Z">
              <w:rPr>
                <w:rFonts w:hint="cs"/>
                <w:rtl/>
                <w:lang w:bidi="fa-IR"/>
              </w:rPr>
            </w:rPrChange>
          </w:rPr>
          <w:t>جدول</w:t>
        </w:r>
        <w:r w:rsidRPr="00713C7E">
          <w:rPr>
            <w:rFonts w:cs="B Nazanin"/>
            <w:color w:val="00B0F0"/>
            <w:rtl/>
            <w:lang w:bidi="fa-IR"/>
            <w:rPrChange w:id="80" w:author="Zahra" w:date="2017-06-13T18:46:00Z">
              <w:rPr>
                <w:rtl/>
                <w:lang w:bidi="fa-IR"/>
              </w:rPr>
            </w:rPrChange>
          </w:rPr>
          <w:t xml:space="preserve"> </w:t>
        </w:r>
        <w:r w:rsidRPr="00713C7E">
          <w:rPr>
            <w:rFonts w:cs="B Nazanin" w:hint="cs"/>
            <w:color w:val="00B0F0"/>
            <w:rtl/>
            <w:lang w:bidi="fa-IR"/>
            <w:rPrChange w:id="81" w:author="Zahra" w:date="2017-06-13T18:46:00Z">
              <w:rPr>
                <w:rFonts w:hint="cs"/>
                <w:rtl/>
                <w:lang w:bidi="fa-IR"/>
              </w:rPr>
            </w:rPrChange>
          </w:rPr>
          <w:t>نظرسنجی</w:t>
        </w:r>
        <w:r w:rsidRPr="001109B9">
          <w:rPr>
            <w:rFonts w:cs="B Nazanin"/>
            <w:rtl/>
            <w:lang w:bidi="fa-IR"/>
            <w:rPrChange w:id="82" w:author="Zahra" w:date="2017-06-13T18:35:00Z">
              <w:rPr>
                <w:rtl/>
                <w:lang w:bidi="fa-IR"/>
              </w:rPr>
            </w:rPrChange>
          </w:rPr>
          <w:t>:</w:t>
        </w:r>
      </w:ins>
      <w:ins w:id="83" w:author="Zahra" w:date="2017-06-13T18:29:00Z">
        <w:r w:rsidRPr="001109B9">
          <w:rPr>
            <w:rFonts w:cs="B Nazanin" w:hint="cs"/>
            <w:color w:val="FF0000"/>
            <w:rtl/>
            <w:lang w:bidi="fa-IR"/>
            <w:rPrChange w:id="84" w:author="Zahra" w:date="2017-06-13T18:38:00Z">
              <w:rPr>
                <w:rFonts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FF0000"/>
            <w:rtl/>
            <w:lang w:bidi="fa-IR"/>
            <w:rPrChange w:id="85" w:author="Zahra" w:date="2017-06-13T18:38:00Z">
              <w:rPr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FF0000"/>
            <w:rtl/>
            <w:lang w:bidi="fa-IR"/>
            <w:rPrChange w:id="86" w:author="Zahra" w:date="2017-06-13T18:38:00Z">
              <w:rPr>
                <w:rFonts w:hint="cs"/>
                <w:rtl/>
                <w:lang w:bidi="fa-IR"/>
              </w:rPr>
            </w:rPrChange>
          </w:rPr>
          <w:t>نظرسنجی</w:t>
        </w:r>
        <w:r w:rsidRPr="001109B9">
          <w:rPr>
            <w:rFonts w:cs="B Nazanin" w:hint="cs"/>
            <w:rtl/>
            <w:lang w:bidi="fa-IR"/>
            <w:rPrChange w:id="87" w:author="Zahra" w:date="2017-06-13T18:35:00Z">
              <w:rPr>
                <w:rFonts w:hint="cs"/>
                <w:rtl/>
                <w:lang w:bidi="fa-IR"/>
              </w:rPr>
            </w:rPrChange>
          </w:rPr>
          <w:t>،</w:t>
        </w:r>
      </w:ins>
      <w:ins w:id="88" w:author="Zahra" w:date="2017-06-13T18:25:00Z">
        <w:r w:rsidRPr="001109B9">
          <w:rPr>
            <w:rFonts w:cs="B Nazanin" w:hint="cs"/>
            <w:color w:val="92D050"/>
            <w:rtl/>
            <w:lang w:bidi="fa-IR"/>
            <w:rPrChange w:id="89" w:author="Zahra" w:date="2017-06-13T18:35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92D050"/>
            <w:rtl/>
            <w:lang w:bidi="fa-IR"/>
            <w:rPrChange w:id="90" w:author="Zahra" w:date="2017-06-13T18:35:00Z">
              <w:rPr>
                <w:rFonts w:cs="B Nazanin"/>
                <w:rtl/>
                <w:lang w:bidi="fa-IR"/>
              </w:rPr>
            </w:rPrChange>
          </w:rPr>
          <w:t xml:space="preserve"> </w:t>
        </w:r>
      </w:ins>
      <w:ins w:id="91" w:author="Zahra" w:date="2017-06-13T18:28:00Z">
        <w:r w:rsidRPr="001109B9">
          <w:rPr>
            <w:rFonts w:cs="B Nazanin" w:hint="cs"/>
            <w:color w:val="92D050"/>
            <w:rtl/>
            <w:lang w:bidi="fa-IR"/>
            <w:rPrChange w:id="92" w:author="Zahra" w:date="2017-06-13T18:35:00Z">
              <w:rPr>
                <w:rFonts w:cs="B Nazanin" w:hint="cs"/>
                <w:rtl/>
                <w:lang w:bidi="fa-IR"/>
              </w:rPr>
            </w:rPrChange>
          </w:rPr>
          <w:t>سفر</w:t>
        </w:r>
      </w:ins>
      <w:ins w:id="93" w:author="Zahra" w:date="2017-06-13T18:25:00Z">
        <w:r w:rsidRPr="001109B9">
          <w:rPr>
            <w:rFonts w:cs="B Nazanin" w:hint="cs"/>
            <w:rtl/>
            <w:lang w:bidi="fa-IR"/>
            <w:rPrChange w:id="94" w:author="Zahra" w:date="2017-06-13T18:35:00Z">
              <w:rPr>
                <w:rFonts w:hint="cs"/>
                <w:rtl/>
                <w:lang w:bidi="fa-IR"/>
              </w:rPr>
            </w:rPrChange>
          </w:rPr>
          <w:t>،</w:t>
        </w:r>
        <w:r w:rsidRPr="001109B9">
          <w:rPr>
            <w:rFonts w:cs="B Nazanin" w:hint="cs"/>
            <w:color w:val="92D050"/>
            <w:rtl/>
            <w:lang w:bidi="fa-IR"/>
            <w:rPrChange w:id="95" w:author="Zahra" w:date="2017-06-13T18:35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92D050"/>
            <w:rtl/>
            <w:lang w:bidi="fa-IR"/>
            <w:rPrChange w:id="96" w:author="Zahra" w:date="2017-06-13T18:35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92D050"/>
            <w:rtl/>
            <w:lang w:bidi="fa-IR"/>
            <w:rPrChange w:id="97" w:author="Zahra" w:date="2017-06-13T18:35:00Z">
              <w:rPr>
                <w:rFonts w:cs="B Nazanin" w:hint="cs"/>
                <w:rtl/>
                <w:lang w:bidi="fa-IR"/>
              </w:rPr>
            </w:rPrChange>
          </w:rPr>
          <w:t>راننده</w:t>
        </w:r>
      </w:ins>
      <w:ins w:id="98" w:author="Zahra" w:date="2017-06-13T18:26:00Z">
        <w:r w:rsidRPr="001109B9">
          <w:rPr>
            <w:rFonts w:cs="B Nazanin" w:hint="cs"/>
            <w:rtl/>
            <w:lang w:bidi="fa-IR"/>
            <w:rPrChange w:id="99" w:author="Zahra" w:date="2017-06-13T18:35:00Z">
              <w:rPr>
                <w:rFonts w:hint="cs"/>
                <w:rtl/>
                <w:lang w:bidi="fa-IR"/>
              </w:rPr>
            </w:rPrChange>
          </w:rPr>
          <w:t>،</w:t>
        </w:r>
        <w:r w:rsidRPr="001109B9">
          <w:rPr>
            <w:rFonts w:cs="B Nazanin" w:hint="cs"/>
            <w:color w:val="92D050"/>
            <w:rtl/>
            <w:lang w:bidi="fa-IR"/>
            <w:rPrChange w:id="100" w:author="Zahra" w:date="2017-06-13T18:35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92D050"/>
            <w:rtl/>
            <w:lang w:bidi="fa-IR"/>
            <w:rPrChange w:id="101" w:author="Zahra" w:date="2017-06-13T18:35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92D050"/>
            <w:rtl/>
            <w:lang w:bidi="fa-IR"/>
            <w:rPrChange w:id="102" w:author="Zahra" w:date="2017-06-13T18:35:00Z">
              <w:rPr>
                <w:rFonts w:cs="B Nazanin" w:hint="cs"/>
                <w:rtl/>
                <w:lang w:bidi="fa-IR"/>
              </w:rPr>
            </w:rPrChange>
          </w:rPr>
          <w:t>کارمند</w:t>
        </w:r>
        <w:r w:rsidRPr="001109B9">
          <w:rPr>
            <w:rFonts w:cs="B Nazanin"/>
            <w:color w:val="92D050"/>
            <w:rtl/>
            <w:lang w:bidi="fa-IR"/>
            <w:rPrChange w:id="103" w:author="Zahra" w:date="2017-06-13T18:35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92D050"/>
            <w:rtl/>
            <w:lang w:bidi="fa-IR"/>
            <w:rPrChange w:id="104" w:author="Zahra" w:date="2017-06-13T18:35:00Z">
              <w:rPr>
                <w:rFonts w:cs="B Nazanin" w:hint="cs"/>
                <w:rtl/>
                <w:lang w:bidi="fa-IR"/>
              </w:rPr>
            </w:rPrChange>
          </w:rPr>
          <w:t>ناظر</w:t>
        </w:r>
      </w:ins>
      <w:ins w:id="105" w:author="Zahra" w:date="2017-06-13T18:27:00Z">
        <w:r w:rsidRPr="001109B9">
          <w:rPr>
            <w:rFonts w:cs="B Nazanin" w:hint="cs"/>
            <w:color w:val="000000" w:themeColor="text1"/>
            <w:rtl/>
            <w:lang w:bidi="fa-IR"/>
            <w:rPrChange w:id="106" w:author="Zahra" w:date="2017-06-13T18:35:00Z">
              <w:rPr>
                <w:rFonts w:cs="B Nazanin" w:hint="cs"/>
                <w:color w:val="92D050"/>
                <w:rtl/>
                <w:lang w:bidi="fa-IR"/>
              </w:rPr>
            </w:rPrChange>
          </w:rPr>
          <w:t>،</w:t>
        </w:r>
      </w:ins>
      <w:ins w:id="107" w:author="Zahra" w:date="2017-06-13T18:29:00Z">
        <w:r w:rsidRPr="001109B9">
          <w:rPr>
            <w:rFonts w:cs="B Nazanin" w:hint="cs"/>
            <w:color w:val="000000" w:themeColor="text1"/>
            <w:rtl/>
            <w:lang w:bidi="fa-IR"/>
            <w:rPrChange w:id="108" w:author="Zahra" w:date="2017-06-13T18:35:00Z">
              <w:rPr>
                <w:rFonts w:hint="cs"/>
                <w:color w:val="000000" w:themeColor="text1"/>
                <w:rtl/>
                <w:lang w:bidi="fa-IR"/>
              </w:rPr>
            </w:rPrChange>
          </w:rPr>
          <w:t>فیلد</w:t>
        </w:r>
        <w:r w:rsidRPr="001109B9">
          <w:rPr>
            <w:rFonts w:cs="B Nazanin"/>
            <w:color w:val="000000" w:themeColor="text1"/>
            <w:rtl/>
            <w:lang w:bidi="fa-IR"/>
            <w:rPrChange w:id="109" w:author="Zahra" w:date="2017-06-13T18:35:00Z">
              <w:rPr>
                <w:color w:val="000000" w:themeColor="text1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000000" w:themeColor="text1"/>
            <w:rtl/>
            <w:lang w:bidi="fa-IR"/>
            <w:rPrChange w:id="110" w:author="Zahra" w:date="2017-06-13T18:35:00Z">
              <w:rPr>
                <w:rFonts w:hint="cs"/>
                <w:color w:val="000000" w:themeColor="text1"/>
                <w:rtl/>
                <w:lang w:bidi="fa-IR"/>
              </w:rPr>
            </w:rPrChange>
          </w:rPr>
          <w:t>نظر</w:t>
        </w:r>
        <w:r w:rsidRPr="001109B9">
          <w:rPr>
            <w:rFonts w:cs="B Nazanin"/>
            <w:color w:val="000000" w:themeColor="text1"/>
            <w:rtl/>
            <w:lang w:bidi="fa-IR"/>
            <w:rPrChange w:id="111" w:author="Zahra" w:date="2017-06-13T18:35:00Z">
              <w:rPr>
                <w:color w:val="000000" w:themeColor="text1"/>
                <w:rtl/>
                <w:lang w:bidi="fa-IR"/>
              </w:rPr>
            </w:rPrChange>
          </w:rPr>
          <w:t>(1تا10)</w:t>
        </w:r>
      </w:ins>
    </w:p>
    <w:p w:rsidR="001109B9" w:rsidRPr="001109B9" w:rsidRDefault="001109B9">
      <w:pPr>
        <w:pStyle w:val="ListParagraph"/>
        <w:rPr>
          <w:ins w:id="112" w:author="Zahra" w:date="2017-06-13T18:36:00Z"/>
          <w:rFonts w:cs="B Nazanin"/>
          <w:color w:val="00B0F0"/>
          <w:rtl/>
          <w:lang w:bidi="fa-IR"/>
          <w:rPrChange w:id="113" w:author="Zahra" w:date="2017-06-13T18:36:00Z">
            <w:rPr>
              <w:ins w:id="114" w:author="Zahra" w:date="2017-06-13T18:36:00Z"/>
              <w:rtl/>
              <w:lang w:bidi="fa-IR"/>
            </w:rPr>
          </w:rPrChange>
        </w:rPr>
        <w:pPrChange w:id="115" w:author="Zahra" w:date="2017-06-13T18:36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1109B9" w:rsidRPr="001109B9" w:rsidRDefault="001109B9">
      <w:pPr>
        <w:pStyle w:val="ListParagraph"/>
        <w:numPr>
          <w:ilvl w:val="0"/>
          <w:numId w:val="1"/>
        </w:numPr>
        <w:bidi/>
        <w:spacing w:line="240" w:lineRule="auto"/>
        <w:rPr>
          <w:ins w:id="116" w:author="Zahra" w:date="2017-06-13T18:22:00Z"/>
          <w:rFonts w:cs="B Nazanin"/>
          <w:lang w:bidi="fa-IR"/>
          <w:rPrChange w:id="117" w:author="Zahra" w:date="2017-06-13T18:35:00Z">
            <w:rPr>
              <w:ins w:id="118" w:author="Zahra" w:date="2017-06-13T18:22:00Z"/>
              <w:lang w:bidi="fa-IR"/>
            </w:rPr>
          </w:rPrChange>
        </w:rPr>
        <w:pPrChange w:id="119" w:author="Zahra" w:date="2017-06-13T18:37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120" w:author="Zahra" w:date="2017-06-13T18:36:00Z">
        <w:r w:rsidRPr="001109B9">
          <w:rPr>
            <w:rFonts w:cs="B Nazanin" w:hint="cs"/>
            <w:color w:val="00B0F0"/>
            <w:rtl/>
            <w:lang w:bidi="fa-IR"/>
            <w:rPrChange w:id="121" w:author="Zahra" w:date="2017-06-13T18:36:00Z">
              <w:rPr>
                <w:rFonts w:cs="B Nazanin" w:hint="cs"/>
                <w:rtl/>
                <w:lang w:bidi="fa-IR"/>
              </w:rPr>
            </w:rPrChange>
          </w:rPr>
          <w:t>جدول</w:t>
        </w:r>
        <w:r w:rsidRPr="001109B9">
          <w:rPr>
            <w:rFonts w:cs="B Nazanin"/>
            <w:color w:val="00B0F0"/>
            <w:rtl/>
            <w:lang w:bidi="fa-IR"/>
            <w:rPrChange w:id="122" w:author="Zahra" w:date="2017-06-13T18:36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00B0F0"/>
            <w:rtl/>
            <w:lang w:bidi="fa-IR"/>
            <w:rPrChange w:id="123" w:author="Zahra" w:date="2017-06-13T18:36:00Z">
              <w:rPr>
                <w:rFonts w:cs="B Nazanin" w:hint="cs"/>
                <w:rtl/>
                <w:lang w:bidi="fa-IR"/>
              </w:rPr>
            </w:rPrChange>
          </w:rPr>
          <w:t>حقوق</w:t>
        </w:r>
      </w:ins>
      <w:ins w:id="124" w:author="Zahra" w:date="2017-06-13T18:45:00Z">
        <w:r w:rsidR="00713C7E">
          <w:rPr>
            <w:rFonts w:cs="B Nazanin" w:hint="cs"/>
            <w:color w:val="00B0F0"/>
            <w:rtl/>
            <w:lang w:bidi="fa-IR"/>
          </w:rPr>
          <w:t xml:space="preserve"> کارمند</w:t>
        </w:r>
      </w:ins>
      <w:ins w:id="125" w:author="Zahra" w:date="2017-06-13T18:36:00Z">
        <w:r>
          <w:rPr>
            <w:rFonts w:cs="B Nazanin" w:hint="cs"/>
            <w:rtl/>
            <w:lang w:bidi="fa-IR"/>
          </w:rPr>
          <w:t>:</w:t>
        </w:r>
      </w:ins>
      <w:ins w:id="126" w:author="Zahra" w:date="2017-06-13T18:37:00Z">
        <w:r w:rsidRPr="001109B9">
          <w:rPr>
            <w:rFonts w:cs="B Nazanin" w:hint="cs"/>
            <w:color w:val="FF0000"/>
            <w:rtl/>
            <w:lang w:bidi="fa-IR"/>
            <w:rPrChange w:id="127" w:author="Zahra" w:date="2017-06-13T18:38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FF0000"/>
            <w:rtl/>
            <w:lang w:bidi="fa-IR"/>
            <w:rPrChange w:id="128" w:author="Zahra" w:date="2017-06-13T18:38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FF0000"/>
            <w:rtl/>
            <w:lang w:bidi="fa-IR"/>
            <w:rPrChange w:id="129" w:author="Zahra" w:date="2017-06-13T18:38:00Z">
              <w:rPr>
                <w:rFonts w:cs="B Nazanin" w:hint="cs"/>
                <w:rtl/>
                <w:lang w:bidi="fa-IR"/>
              </w:rPr>
            </w:rPrChange>
          </w:rPr>
          <w:t>حقوق</w:t>
        </w:r>
        <w:r>
          <w:rPr>
            <w:rFonts w:cs="B Nazanin" w:hint="cs"/>
            <w:rtl/>
            <w:lang w:bidi="fa-IR"/>
          </w:rPr>
          <w:t>،</w:t>
        </w:r>
        <w:r w:rsidRPr="001109B9">
          <w:rPr>
            <w:rFonts w:cs="B Nazanin" w:hint="cs"/>
            <w:color w:val="92D050"/>
            <w:rtl/>
            <w:lang w:bidi="fa-IR"/>
            <w:rPrChange w:id="130" w:author="Zahra" w:date="2017-06-13T18:37:00Z">
              <w:rPr>
                <w:rFonts w:cs="B Nazanin" w:hint="cs"/>
                <w:rtl/>
                <w:lang w:bidi="fa-IR"/>
              </w:rPr>
            </w:rPrChange>
          </w:rPr>
          <w:t>شناسه</w:t>
        </w:r>
        <w:r w:rsidRPr="001109B9">
          <w:rPr>
            <w:rFonts w:cs="B Nazanin"/>
            <w:color w:val="92D050"/>
            <w:rtl/>
            <w:lang w:bidi="fa-IR"/>
            <w:rPrChange w:id="131" w:author="Zahra" w:date="2017-06-13T18:37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1109B9">
          <w:rPr>
            <w:rFonts w:cs="B Nazanin" w:hint="cs"/>
            <w:color w:val="92D050"/>
            <w:rtl/>
            <w:lang w:bidi="fa-IR"/>
            <w:rPrChange w:id="132" w:author="Zahra" w:date="2017-06-13T18:37:00Z">
              <w:rPr>
                <w:rFonts w:cs="B Nazanin" w:hint="cs"/>
                <w:rtl/>
                <w:lang w:bidi="fa-IR"/>
              </w:rPr>
            </w:rPrChange>
          </w:rPr>
          <w:t>کارمند</w:t>
        </w:r>
        <w:r>
          <w:rPr>
            <w:rFonts w:cs="B Nazanin" w:hint="cs"/>
            <w:color w:val="92D050"/>
            <w:rtl/>
            <w:lang w:bidi="fa-IR"/>
          </w:rPr>
          <w:t>،شناسه مدیرعامل(فعلی)،</w:t>
        </w:r>
      </w:ins>
      <w:ins w:id="133" w:author="Zahra" w:date="2017-06-13T18:38:00Z">
        <w:r>
          <w:rPr>
            <w:rFonts w:asciiTheme="minorHAnsi" w:hAnsiTheme="minorHAnsi" w:cs="B Nazanin" w:hint="cs"/>
            <w:rtl/>
            <w:lang w:bidi="fa-IR"/>
          </w:rPr>
          <w:t>میزان حقوق،تاریخ پرداخت</w:t>
        </w:r>
      </w:ins>
    </w:p>
    <w:p w:rsidR="00952074" w:rsidRPr="00952074" w:rsidRDefault="00952074">
      <w:pPr>
        <w:pStyle w:val="ListParagraph"/>
        <w:rPr>
          <w:ins w:id="134" w:author="Zahra" w:date="2017-06-13T18:22:00Z"/>
          <w:rFonts w:cs="B Nazanin"/>
          <w:rtl/>
          <w:lang w:bidi="fa-IR"/>
          <w:rPrChange w:id="135" w:author="Zahra" w:date="2017-06-13T18:22:00Z">
            <w:rPr>
              <w:ins w:id="136" w:author="Zahra" w:date="2017-06-13T18:22:00Z"/>
              <w:rtl/>
              <w:lang w:bidi="fa-IR"/>
            </w:rPr>
          </w:rPrChange>
        </w:rPr>
        <w:pPrChange w:id="137" w:author="Zahra" w:date="2017-06-13T18:22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952074" w:rsidRPr="00952074" w:rsidRDefault="00952074" w:rsidP="00952074">
      <w:pPr>
        <w:bidi/>
        <w:rPr>
          <w:moveTo w:id="138" w:author="Zahra" w:date="2017-06-13T18:22:00Z"/>
          <w:rFonts w:cs="B Nazanin"/>
          <w:color w:val="FF0000"/>
          <w:sz w:val="22"/>
          <w:szCs w:val="22"/>
          <w:rtl/>
          <w:lang w:bidi="fa-IR"/>
          <w:rPrChange w:id="139" w:author="Zahra" w:date="2017-06-13T18:22:00Z">
            <w:rPr>
              <w:moveTo w:id="140" w:author="Zahra" w:date="2017-06-13T18:22:00Z"/>
              <w:rFonts w:cs="B Nazanin"/>
              <w:color w:val="FF0000"/>
              <w:rtl/>
              <w:lang w:bidi="fa-IR"/>
            </w:rPr>
          </w:rPrChange>
        </w:rPr>
      </w:pPr>
      <w:moveToRangeStart w:id="141" w:author="Zahra" w:date="2017-06-13T18:22:00Z" w:name="move485141467"/>
      <w:moveTo w:id="142" w:author="Zahra" w:date="2017-06-13T18:22:00Z">
        <w:r w:rsidRPr="00952074">
          <w:rPr>
            <w:rFonts w:cs="B Nazanin" w:hint="cs"/>
            <w:sz w:val="22"/>
            <w:szCs w:val="22"/>
            <w:rtl/>
            <w:lang w:bidi="fa-IR"/>
            <w:rPrChange w:id="143" w:author="Zahra" w:date="2017-06-13T18:22:00Z">
              <w:rPr>
                <w:rFonts w:cs="B Nazanin" w:hint="cs"/>
                <w:rtl/>
                <w:lang w:bidi="fa-IR"/>
              </w:rPr>
            </w:rPrChange>
          </w:rPr>
          <w:t>کلید</w:t>
        </w:r>
        <w:r w:rsidRPr="00952074">
          <w:rPr>
            <w:rFonts w:cs="B Nazanin"/>
            <w:sz w:val="22"/>
            <w:szCs w:val="22"/>
            <w:rtl/>
            <w:lang w:bidi="fa-IR"/>
            <w:rPrChange w:id="144" w:author="Zahra" w:date="2017-06-13T18:22:00Z">
              <w:rPr>
                <w:rFonts w:cs="B Nazanin"/>
                <w:rtl/>
                <w:lang w:bidi="fa-IR"/>
              </w:rPr>
            </w:rPrChange>
          </w:rPr>
          <w:t xml:space="preserve"> </w:t>
        </w:r>
        <w:r w:rsidRPr="00952074">
          <w:rPr>
            <w:rFonts w:cs="B Nazanin" w:hint="cs"/>
            <w:sz w:val="22"/>
            <w:szCs w:val="22"/>
            <w:rtl/>
            <w:lang w:bidi="fa-IR"/>
            <w:rPrChange w:id="145" w:author="Zahra" w:date="2017-06-13T18:22:00Z">
              <w:rPr>
                <w:rFonts w:cs="B Nazanin" w:hint="cs"/>
                <w:rtl/>
                <w:lang w:bidi="fa-IR"/>
              </w:rPr>
            </w:rPrChange>
          </w:rPr>
          <w:t>اصلی</w:t>
        </w:r>
        <w:r w:rsidRPr="00952074">
          <w:rPr>
            <w:rFonts w:cs="B Nazanin"/>
            <w:sz w:val="22"/>
            <w:szCs w:val="22"/>
            <w:rtl/>
            <w:lang w:bidi="fa-IR"/>
            <w:rPrChange w:id="146" w:author="Zahra" w:date="2017-06-13T18:22:00Z">
              <w:rPr>
                <w:rFonts w:cs="B Nazanin"/>
                <w:rtl/>
                <w:lang w:bidi="fa-IR"/>
              </w:rPr>
            </w:rPrChange>
          </w:rPr>
          <w:t>:</w:t>
        </w:r>
        <w:r w:rsidRPr="00952074">
          <w:rPr>
            <w:rFonts w:cs="B Nazanin" w:hint="cs"/>
            <w:color w:val="FF0000"/>
            <w:sz w:val="22"/>
            <w:szCs w:val="22"/>
            <w:rtl/>
            <w:lang w:bidi="fa-IR"/>
            <w:rPrChange w:id="147" w:author="Zahra" w:date="2017-06-13T18:22:00Z">
              <w:rPr>
                <w:rFonts w:cs="B Nazanin" w:hint="cs"/>
                <w:color w:val="FF0000"/>
                <w:rtl/>
                <w:lang w:bidi="fa-IR"/>
              </w:rPr>
            </w:rPrChange>
          </w:rPr>
          <w:t>قرمز</w:t>
        </w:r>
      </w:moveTo>
    </w:p>
    <w:p w:rsidR="00952074" w:rsidRPr="00952074" w:rsidRDefault="00952074" w:rsidP="00952074">
      <w:pPr>
        <w:bidi/>
        <w:rPr>
          <w:moveTo w:id="148" w:author="Zahra" w:date="2017-06-13T18:22:00Z"/>
          <w:rFonts w:cs="B Nazanin"/>
          <w:color w:val="538135" w:themeColor="accent6" w:themeShade="BF"/>
          <w:sz w:val="22"/>
          <w:szCs w:val="22"/>
          <w:rtl/>
          <w:lang w:bidi="fa-IR"/>
          <w:rPrChange w:id="149" w:author="Zahra" w:date="2017-06-13T18:22:00Z">
            <w:rPr>
              <w:moveTo w:id="150" w:author="Zahra" w:date="2017-06-13T18:22:00Z"/>
              <w:rFonts w:cs="B Nazanin"/>
              <w:color w:val="538135" w:themeColor="accent6" w:themeShade="BF"/>
              <w:rtl/>
              <w:lang w:bidi="fa-IR"/>
            </w:rPr>
          </w:rPrChange>
        </w:rPr>
      </w:pPr>
      <w:moveTo w:id="151" w:author="Zahra" w:date="2017-06-13T18:22:00Z">
        <w:r w:rsidRPr="00952074">
          <w:rPr>
            <w:rFonts w:cs="B Nazanin" w:hint="cs"/>
            <w:color w:val="000000" w:themeColor="text1"/>
            <w:sz w:val="22"/>
            <w:szCs w:val="22"/>
            <w:rtl/>
            <w:lang w:bidi="fa-IR"/>
            <w:rPrChange w:id="152" w:author="Zahra" w:date="2017-06-13T18:22:00Z">
              <w:rPr>
                <w:rFonts w:cs="B Nazanin" w:hint="cs"/>
                <w:color w:val="000000" w:themeColor="text1"/>
                <w:rtl/>
                <w:lang w:bidi="fa-IR"/>
              </w:rPr>
            </w:rPrChange>
          </w:rPr>
          <w:t>کلید</w:t>
        </w:r>
        <w:r w:rsidRPr="00952074">
          <w:rPr>
            <w:rFonts w:cs="B Nazanin"/>
            <w:color w:val="000000" w:themeColor="text1"/>
            <w:sz w:val="22"/>
            <w:szCs w:val="22"/>
            <w:rtl/>
            <w:lang w:bidi="fa-IR"/>
            <w:rPrChange w:id="153" w:author="Zahra" w:date="2017-06-13T18:22:00Z">
              <w:rPr>
                <w:rFonts w:cs="B Nazanin"/>
                <w:color w:val="000000" w:themeColor="text1"/>
                <w:rtl/>
                <w:lang w:bidi="fa-IR"/>
              </w:rPr>
            </w:rPrChange>
          </w:rPr>
          <w:t xml:space="preserve"> </w:t>
        </w:r>
        <w:r w:rsidRPr="00952074">
          <w:rPr>
            <w:rFonts w:cs="B Nazanin" w:hint="cs"/>
            <w:color w:val="000000" w:themeColor="text1"/>
            <w:sz w:val="22"/>
            <w:szCs w:val="22"/>
            <w:rtl/>
            <w:lang w:bidi="fa-IR"/>
            <w:rPrChange w:id="154" w:author="Zahra" w:date="2017-06-13T18:22:00Z">
              <w:rPr>
                <w:rFonts w:cs="B Nazanin" w:hint="cs"/>
                <w:color w:val="000000" w:themeColor="text1"/>
                <w:rtl/>
                <w:lang w:bidi="fa-IR"/>
              </w:rPr>
            </w:rPrChange>
          </w:rPr>
          <w:t>خارجی</w:t>
        </w:r>
        <w:r w:rsidRPr="00952074">
          <w:rPr>
            <w:rFonts w:cs="B Nazanin"/>
            <w:color w:val="000000" w:themeColor="text1"/>
            <w:sz w:val="22"/>
            <w:szCs w:val="22"/>
            <w:rtl/>
            <w:lang w:bidi="fa-IR"/>
            <w:rPrChange w:id="155" w:author="Zahra" w:date="2017-06-13T18:22:00Z">
              <w:rPr>
                <w:rFonts w:cs="B Nazanin"/>
                <w:color w:val="000000" w:themeColor="text1"/>
                <w:rtl/>
                <w:lang w:bidi="fa-IR"/>
              </w:rPr>
            </w:rPrChange>
          </w:rPr>
          <w:t>:</w:t>
        </w:r>
        <w:r w:rsidRPr="00952074">
          <w:rPr>
            <w:rFonts w:cs="B Nazanin" w:hint="cs"/>
            <w:color w:val="538135" w:themeColor="accent6" w:themeShade="BF"/>
            <w:sz w:val="22"/>
            <w:szCs w:val="22"/>
            <w:rtl/>
            <w:lang w:bidi="fa-IR"/>
            <w:rPrChange w:id="156" w:author="Zahra" w:date="2017-06-13T18:22:00Z">
              <w:rPr>
                <w:rFonts w:cs="B Nazanin" w:hint="cs"/>
                <w:color w:val="538135" w:themeColor="accent6" w:themeShade="BF"/>
                <w:rtl/>
                <w:lang w:bidi="fa-IR"/>
              </w:rPr>
            </w:rPrChange>
          </w:rPr>
          <w:t>سبز</w:t>
        </w:r>
      </w:moveTo>
    </w:p>
    <w:p w:rsidR="00952074" w:rsidRPr="00952074" w:rsidDel="001109B9" w:rsidRDefault="00952074" w:rsidP="00952074">
      <w:pPr>
        <w:bidi/>
        <w:rPr>
          <w:del w:id="157" w:author="Zahra" w:date="2017-06-13T18:38:00Z"/>
          <w:moveTo w:id="158" w:author="Zahra" w:date="2017-06-13T18:22:00Z"/>
          <w:rFonts w:cs="B Nazanin"/>
          <w:color w:val="000000" w:themeColor="text1"/>
          <w:sz w:val="22"/>
          <w:szCs w:val="22"/>
          <w:rtl/>
          <w:lang w:bidi="fa-IR"/>
          <w:rPrChange w:id="159" w:author="Zahra" w:date="2017-06-13T18:22:00Z">
            <w:rPr>
              <w:del w:id="160" w:author="Zahra" w:date="2017-06-13T18:38:00Z"/>
              <w:moveTo w:id="161" w:author="Zahra" w:date="2017-06-13T18:22:00Z"/>
              <w:rFonts w:cs="B Nazanin"/>
              <w:color w:val="000000" w:themeColor="text1"/>
              <w:rtl/>
              <w:lang w:bidi="fa-IR"/>
            </w:rPr>
          </w:rPrChange>
        </w:rPr>
      </w:pPr>
      <w:moveTo w:id="162" w:author="Zahra" w:date="2017-06-13T18:22:00Z">
        <w:r w:rsidRPr="00952074">
          <w:rPr>
            <w:rFonts w:cs="B Nazanin" w:hint="cs"/>
            <w:color w:val="000000" w:themeColor="text1"/>
            <w:sz w:val="22"/>
            <w:szCs w:val="22"/>
            <w:rtl/>
            <w:lang w:bidi="fa-IR"/>
            <w:rPrChange w:id="163" w:author="Zahra" w:date="2017-06-13T18:22:00Z">
              <w:rPr>
                <w:rFonts w:cs="B Nazanin" w:hint="cs"/>
                <w:color w:val="000000" w:themeColor="text1"/>
                <w:rtl/>
                <w:lang w:bidi="fa-IR"/>
              </w:rPr>
            </w:rPrChange>
          </w:rPr>
          <w:t>موجودیت</w:t>
        </w:r>
        <w:r w:rsidRPr="00952074">
          <w:rPr>
            <w:rFonts w:cs="B Nazanin"/>
            <w:color w:val="000000" w:themeColor="text1"/>
            <w:sz w:val="22"/>
            <w:szCs w:val="22"/>
            <w:rtl/>
            <w:lang w:bidi="fa-IR"/>
            <w:rPrChange w:id="164" w:author="Zahra" w:date="2017-06-13T18:22:00Z">
              <w:rPr>
                <w:rFonts w:cs="B Nazanin"/>
                <w:color w:val="000000" w:themeColor="text1"/>
                <w:rtl/>
                <w:lang w:bidi="fa-IR"/>
              </w:rPr>
            </w:rPrChange>
          </w:rPr>
          <w:t xml:space="preserve"> </w:t>
        </w:r>
        <w:r w:rsidRPr="00952074">
          <w:rPr>
            <w:rFonts w:cs="B Nazanin" w:hint="cs"/>
            <w:color w:val="000000" w:themeColor="text1"/>
            <w:sz w:val="22"/>
            <w:szCs w:val="22"/>
            <w:rtl/>
            <w:lang w:bidi="fa-IR"/>
            <w:rPrChange w:id="165" w:author="Zahra" w:date="2017-06-13T18:22:00Z">
              <w:rPr>
                <w:rFonts w:cs="B Nazanin" w:hint="cs"/>
                <w:color w:val="000000" w:themeColor="text1"/>
                <w:rtl/>
                <w:lang w:bidi="fa-IR"/>
              </w:rPr>
            </w:rPrChange>
          </w:rPr>
          <w:t>ضعیف</w:t>
        </w:r>
        <w:r w:rsidRPr="00952074">
          <w:rPr>
            <w:rFonts w:cs="B Nazanin"/>
            <w:color w:val="538135" w:themeColor="accent6" w:themeShade="BF"/>
            <w:sz w:val="22"/>
            <w:szCs w:val="22"/>
            <w:rtl/>
            <w:lang w:bidi="fa-IR"/>
            <w:rPrChange w:id="166" w:author="Zahra" w:date="2017-06-13T18:22:00Z">
              <w:rPr>
                <w:rFonts w:cs="B Nazanin"/>
                <w:color w:val="538135" w:themeColor="accent6" w:themeShade="BF"/>
                <w:rtl/>
                <w:lang w:bidi="fa-IR"/>
              </w:rPr>
            </w:rPrChange>
          </w:rPr>
          <w:t>:</w:t>
        </w:r>
        <w:r w:rsidRPr="00952074">
          <w:rPr>
            <w:rFonts w:cs="B Nazanin" w:hint="cs"/>
            <w:color w:val="2E74B5" w:themeColor="accent1" w:themeShade="BF"/>
            <w:sz w:val="22"/>
            <w:szCs w:val="22"/>
            <w:rtl/>
            <w:lang w:bidi="fa-IR"/>
            <w:rPrChange w:id="167" w:author="Zahra" w:date="2017-06-13T18:22:00Z">
              <w:rPr>
                <w:rFonts w:cs="B Nazanin" w:hint="cs"/>
                <w:color w:val="2E74B5" w:themeColor="accent1" w:themeShade="BF"/>
                <w:rtl/>
                <w:lang w:bidi="fa-IR"/>
              </w:rPr>
            </w:rPrChange>
          </w:rPr>
          <w:t>آبی</w:t>
        </w:r>
      </w:moveTo>
    </w:p>
    <w:moveToRangeEnd w:id="141"/>
    <w:p w:rsidR="00952074" w:rsidRPr="00953288" w:rsidDel="001109B9" w:rsidRDefault="00952074">
      <w:pPr>
        <w:pStyle w:val="ListParagraph"/>
        <w:bidi/>
        <w:rPr>
          <w:del w:id="168" w:author="Zahra" w:date="2017-06-13T18:38:00Z"/>
          <w:rFonts w:cs="B Nazanin"/>
          <w:rtl/>
          <w:lang w:bidi="fa-IR"/>
        </w:rPr>
        <w:pPrChange w:id="169" w:author="Zahra" w:date="2017-06-13T18:22:00Z">
          <w:pPr>
            <w:pStyle w:val="ListParagraph"/>
            <w:numPr>
              <w:numId w:val="1"/>
            </w:numPr>
            <w:bidi/>
            <w:ind w:hanging="360"/>
          </w:pPr>
        </w:pPrChange>
      </w:pPr>
    </w:p>
    <w:p w:rsidR="00F4018D" w:rsidRDefault="00F4018D">
      <w:pPr>
        <w:bidi/>
        <w:rPr>
          <w:ins w:id="170" w:author="Zahra" w:date="2017-06-13T18:30:00Z"/>
          <w:rFonts w:cs="B Nazanin"/>
          <w:rtl/>
          <w:lang w:bidi="fa-IR"/>
        </w:rPr>
        <w:pPrChange w:id="171" w:author="Zahra" w:date="2017-06-13T18:38:00Z">
          <w:pPr>
            <w:bidi/>
          </w:pPr>
        </w:pPrChange>
      </w:pPr>
    </w:p>
    <w:p w:rsidR="008355DF" w:rsidRPr="00953288" w:rsidRDefault="007A6DA4">
      <w:pPr>
        <w:bidi/>
        <w:rPr>
          <w:rFonts w:cs="B Nazanin"/>
          <w:rtl/>
          <w:lang w:bidi="fa-IR"/>
        </w:rPr>
        <w:pPrChange w:id="172" w:author="Zahra" w:date="2017-06-13T18:30:00Z">
          <w:pPr>
            <w:bidi/>
          </w:pPr>
        </w:pPrChange>
      </w:pPr>
      <w:r w:rsidRPr="00953288">
        <w:rPr>
          <w:rFonts w:cs="B Nazanin" w:hint="cs"/>
          <w:rtl/>
          <w:lang w:bidi="fa-IR"/>
        </w:rPr>
        <w:lastRenderedPageBreak/>
        <w:t xml:space="preserve">مشتری میتواند زن یا مرد بودن و درجه سفر (1 </w:t>
      </w:r>
      <w:del w:id="173" w:author="Zahra" w:date="2017-06-13T18:30:00Z">
        <w:r w:rsidRPr="00953288" w:rsidDel="00F4018D">
          <w:rPr>
            <w:rFonts w:cs="B Nazanin" w:hint="cs"/>
            <w:rtl/>
            <w:lang w:bidi="fa-IR"/>
          </w:rPr>
          <w:delText xml:space="preserve">و </w:delText>
        </w:r>
      </w:del>
      <w:ins w:id="174" w:author="Zahra" w:date="2017-06-13T18:30:00Z">
        <w:r w:rsidR="00F4018D">
          <w:rPr>
            <w:rFonts w:cs="B Nazanin" w:hint="cs"/>
            <w:rtl/>
            <w:lang w:bidi="fa-IR"/>
          </w:rPr>
          <w:t>یا</w:t>
        </w:r>
        <w:r w:rsidR="00F4018D" w:rsidRPr="00953288">
          <w:rPr>
            <w:rFonts w:cs="B Nazanin" w:hint="cs"/>
            <w:rtl/>
            <w:lang w:bidi="fa-IR"/>
          </w:rPr>
          <w:t xml:space="preserve"> </w:t>
        </w:r>
      </w:ins>
      <w:r w:rsidRPr="00953288">
        <w:rPr>
          <w:rFonts w:cs="B Nazanin" w:hint="cs"/>
          <w:rtl/>
          <w:lang w:bidi="fa-IR"/>
        </w:rPr>
        <w:t>2 ) را مشخص کند</w:t>
      </w:r>
      <w:r w:rsidR="00F04C8C" w:rsidRPr="00953288">
        <w:rPr>
          <w:rFonts w:cs="B Nazanin" w:hint="cs"/>
          <w:rtl/>
          <w:lang w:bidi="fa-IR"/>
        </w:rPr>
        <w:t>.</w:t>
      </w:r>
    </w:p>
    <w:p w:rsidR="00F04C8C" w:rsidRPr="00953288" w:rsidRDefault="00F04C8C" w:rsidP="00953288">
      <w:pPr>
        <w:bidi/>
        <w:rPr>
          <w:rFonts w:cs="B Nazanin"/>
          <w:rtl/>
          <w:lang w:bidi="fa-IR"/>
        </w:rPr>
      </w:pPr>
      <w:r w:rsidRPr="00953288">
        <w:rPr>
          <w:rFonts w:cs="B Nazanin" w:hint="cs"/>
          <w:rtl/>
          <w:lang w:bidi="fa-IR"/>
        </w:rPr>
        <w:t>م</w:t>
      </w:r>
      <w:r w:rsidR="00880564" w:rsidRPr="00953288">
        <w:rPr>
          <w:rFonts w:cs="B Nazanin" w:hint="cs"/>
          <w:rtl/>
          <w:lang w:bidi="fa-IR"/>
        </w:rPr>
        <w:t>شتری در هنگام انتخاب مبدا،  مقصد و نوع سفر</w:t>
      </w:r>
      <w:r w:rsidRPr="00953288">
        <w:rPr>
          <w:rFonts w:cs="B Nazanin" w:hint="cs"/>
          <w:rtl/>
          <w:lang w:bidi="fa-IR"/>
        </w:rPr>
        <w:t xml:space="preserve"> هزینه را مشاهده خواهد کرد (فرم انتخاب سفر )</w:t>
      </w:r>
    </w:p>
    <w:p w:rsidR="00F04C8C" w:rsidRPr="00953288" w:rsidDel="005630FE" w:rsidRDefault="00F04C8C">
      <w:pPr>
        <w:bidi/>
        <w:rPr>
          <w:del w:id="175" w:author="Zahra" w:date="2017-07-10T09:16:00Z"/>
          <w:rFonts w:cs="B Nazanin"/>
          <w:rtl/>
          <w:lang w:bidi="fa-IR"/>
        </w:rPr>
        <w:pPrChange w:id="176" w:author="Zahra" w:date="2017-06-13T18:30:00Z">
          <w:pPr>
            <w:bidi/>
          </w:pPr>
        </w:pPrChange>
      </w:pPr>
      <w:del w:id="177" w:author="Zahra" w:date="2017-07-10T09:16:00Z">
        <w:r w:rsidRPr="00953288" w:rsidDel="005630FE">
          <w:rPr>
            <w:rFonts w:cs="B Nazanin" w:hint="cs"/>
            <w:rtl/>
            <w:lang w:bidi="fa-IR"/>
          </w:rPr>
          <w:delText>درصد سود هر راننده از هر سفر در ه</w:delText>
        </w:r>
        <w:r w:rsidR="00880564" w:rsidRPr="00953288" w:rsidDel="005630FE">
          <w:rPr>
            <w:rFonts w:cs="B Nazanin" w:hint="cs"/>
            <w:rtl/>
            <w:lang w:bidi="fa-IR"/>
          </w:rPr>
          <w:delText>نگ</w:delText>
        </w:r>
        <w:r w:rsidRPr="00953288" w:rsidDel="005630FE">
          <w:rPr>
            <w:rFonts w:cs="B Nazanin" w:hint="cs"/>
            <w:rtl/>
            <w:lang w:bidi="fa-IR"/>
          </w:rPr>
          <w:delText>ا</w:delText>
        </w:r>
      </w:del>
      <w:del w:id="178" w:author="Zahra" w:date="2017-06-13T18:30:00Z">
        <w:r w:rsidRPr="00953288" w:rsidDel="00F4018D">
          <w:rPr>
            <w:rFonts w:cs="B Nazanin" w:hint="cs"/>
            <w:rtl/>
            <w:lang w:bidi="fa-IR"/>
          </w:rPr>
          <w:delText xml:space="preserve"> </w:delText>
        </w:r>
      </w:del>
      <w:del w:id="179" w:author="Zahra" w:date="2017-07-10T09:16:00Z">
        <w:r w:rsidRPr="00953288" w:rsidDel="005630FE">
          <w:rPr>
            <w:rFonts w:cs="B Nazanin" w:hint="cs"/>
            <w:rtl/>
            <w:lang w:bidi="fa-IR"/>
          </w:rPr>
          <w:delText>م پذیر</w:delText>
        </w:r>
        <w:r w:rsidR="0027791C" w:rsidRPr="00953288" w:rsidDel="005630FE">
          <w:rPr>
            <w:rFonts w:cs="B Nazanin" w:hint="cs"/>
            <w:rtl/>
            <w:lang w:bidi="fa-IR"/>
          </w:rPr>
          <w:delText>ش سفر</w:delText>
        </w:r>
        <w:r w:rsidRPr="00953288" w:rsidDel="005630FE">
          <w:rPr>
            <w:rFonts w:cs="B Nazanin" w:hint="cs"/>
            <w:rtl/>
            <w:lang w:bidi="fa-IR"/>
          </w:rPr>
          <w:delText xml:space="preserve"> نمایش داده می</w:delText>
        </w:r>
        <w:r w:rsidR="00880564" w:rsidRPr="00953288" w:rsidDel="005630FE">
          <w:rPr>
            <w:rFonts w:cs="B Nazanin" w:hint="cs"/>
            <w:rtl/>
            <w:lang w:bidi="fa-IR"/>
          </w:rPr>
          <w:delText xml:space="preserve"> </w:delText>
        </w:r>
        <w:r w:rsidRPr="00953288" w:rsidDel="005630FE">
          <w:rPr>
            <w:rFonts w:cs="B Nazanin" w:hint="cs"/>
            <w:rtl/>
            <w:lang w:bidi="fa-IR"/>
          </w:rPr>
          <w:delText>شود</w:delText>
        </w:r>
      </w:del>
      <w:del w:id="180" w:author="Zahra" w:date="2017-06-13T18:30:00Z">
        <w:r w:rsidRPr="00953288" w:rsidDel="00F4018D">
          <w:rPr>
            <w:rFonts w:cs="B Nazanin" w:hint="cs"/>
            <w:rtl/>
            <w:lang w:bidi="fa-IR"/>
          </w:rPr>
          <w:delText xml:space="preserve"> </w:delText>
        </w:r>
      </w:del>
      <w:del w:id="181" w:author="Zahra" w:date="2017-07-10T09:16:00Z">
        <w:r w:rsidRPr="00953288" w:rsidDel="005630FE">
          <w:rPr>
            <w:rFonts w:cs="B Nazanin" w:hint="cs"/>
            <w:rtl/>
            <w:lang w:bidi="fa-IR"/>
          </w:rPr>
          <w:delText>(فرم پذیرش سفر )</w:delText>
        </w:r>
      </w:del>
    </w:p>
    <w:p w:rsidR="008355DF" w:rsidRPr="00953288" w:rsidRDefault="00F04C8C" w:rsidP="00953288">
      <w:pPr>
        <w:bidi/>
        <w:rPr>
          <w:rFonts w:cs="B Nazanin"/>
          <w:rtl/>
          <w:lang w:bidi="fa-IR"/>
        </w:rPr>
      </w:pPr>
      <w:r w:rsidRPr="00953288">
        <w:rPr>
          <w:rFonts w:cs="B Nazanin" w:hint="cs"/>
          <w:rtl/>
          <w:lang w:bidi="fa-IR"/>
        </w:rPr>
        <w:t>در پروفایل راننده، تعداد سفر ، درآمد و مشخصات و میزان امتیاز</w:t>
      </w:r>
      <w:r w:rsidR="00880564" w:rsidRPr="00953288">
        <w:rPr>
          <w:rFonts w:cs="B Nazanin" w:hint="cs"/>
          <w:rtl/>
          <w:lang w:bidi="fa-IR"/>
        </w:rPr>
        <w:t xml:space="preserve"> او</w:t>
      </w:r>
      <w:r w:rsidRPr="00953288">
        <w:rPr>
          <w:rFonts w:cs="B Nazanin" w:hint="cs"/>
          <w:rtl/>
          <w:lang w:bidi="fa-IR"/>
        </w:rPr>
        <w:t xml:space="preserve"> مشخص است</w:t>
      </w:r>
      <w:r w:rsidR="00880564" w:rsidRPr="00953288">
        <w:rPr>
          <w:rFonts w:cs="B Nazanin" w:hint="cs"/>
          <w:rtl/>
          <w:lang w:bidi="fa-IR"/>
        </w:rPr>
        <w:t>.</w:t>
      </w:r>
    </w:p>
    <w:p w:rsidR="00952074" w:rsidDel="00F4018D" w:rsidRDefault="00880564">
      <w:pPr>
        <w:bidi/>
        <w:rPr>
          <w:del w:id="182" w:author="Zahra" w:date="2017-06-13T18:21:00Z"/>
          <w:rFonts w:cs="B Nazanin"/>
          <w:rtl/>
          <w:lang w:bidi="fa-IR"/>
        </w:rPr>
        <w:pPrChange w:id="183" w:author="Zahra" w:date="2017-06-13T18:23:00Z">
          <w:pPr>
            <w:bidi/>
          </w:pPr>
        </w:pPrChange>
      </w:pPr>
      <w:del w:id="184" w:author="Zahra" w:date="2017-07-10T09:16:00Z">
        <w:r w:rsidRPr="00953288" w:rsidDel="005630FE">
          <w:rPr>
            <w:rFonts w:cs="B Nazanin" w:hint="cs"/>
            <w:rtl/>
            <w:lang w:bidi="fa-IR"/>
          </w:rPr>
          <w:delText>در پروفای</w:delText>
        </w:r>
        <w:r w:rsidR="00F04C8C" w:rsidRPr="00953288" w:rsidDel="005630FE">
          <w:rPr>
            <w:rFonts w:cs="B Nazanin" w:hint="cs"/>
            <w:rtl/>
            <w:lang w:bidi="fa-IR"/>
          </w:rPr>
          <w:delText xml:space="preserve">ل مشتری تعداد سفر ، کد ها ی تخفیف ، و مشخصات </w:delText>
        </w:r>
        <w:r w:rsidRPr="00953288" w:rsidDel="005630FE">
          <w:rPr>
            <w:rFonts w:cs="B Nazanin" w:hint="cs"/>
            <w:rtl/>
            <w:lang w:bidi="fa-IR"/>
          </w:rPr>
          <w:delText>فردی او قرار دارد.</w:delText>
        </w:r>
      </w:del>
      <w:ins w:id="185" w:author="Zahra" w:date="2017-06-13T18:21:00Z">
        <w:r w:rsidR="00952074">
          <w:rPr>
            <w:rFonts w:cs="B Nazanin" w:hint="cs"/>
            <w:rtl/>
            <w:lang w:bidi="fa-IR"/>
          </w:rPr>
          <w:t>به کارمندان توسط مدیرعامل فعلی حقوق ماهیانه پرداخت میشو</w:t>
        </w:r>
      </w:ins>
      <w:ins w:id="186" w:author="Zahra" w:date="2017-06-13T18:22:00Z">
        <w:r w:rsidR="00952074">
          <w:rPr>
            <w:rFonts w:cs="B Nazanin" w:hint="cs"/>
            <w:rtl/>
            <w:lang w:bidi="fa-IR"/>
          </w:rPr>
          <w:t>د</w:t>
        </w:r>
      </w:ins>
      <w:ins w:id="187" w:author="Zahra" w:date="2017-07-10T09:16:00Z">
        <w:r w:rsidR="005630FE">
          <w:rPr>
            <w:rFonts w:cs="B Nazanin"/>
            <w:lang w:bidi="fa-IR"/>
          </w:rPr>
          <w:t>.</w:t>
        </w:r>
      </w:ins>
    </w:p>
    <w:p w:rsidR="00F4018D" w:rsidRDefault="00F4018D">
      <w:pPr>
        <w:bidi/>
        <w:rPr>
          <w:ins w:id="188" w:author="Zahra" w:date="2017-06-13T18:30:00Z"/>
          <w:rFonts w:cs="B Nazanin"/>
          <w:rtl/>
          <w:lang w:bidi="fa-IR"/>
        </w:rPr>
        <w:pPrChange w:id="189" w:author="Zahra" w:date="2017-06-13T18:30:00Z">
          <w:pPr>
            <w:bidi/>
          </w:pPr>
        </w:pPrChange>
      </w:pPr>
    </w:p>
    <w:p w:rsidR="00F4018D" w:rsidRDefault="00F4018D" w:rsidP="005630FE">
      <w:pPr>
        <w:bidi/>
        <w:rPr>
          <w:ins w:id="190" w:author="Zahra" w:date="2017-06-13T18:31:00Z"/>
          <w:rFonts w:cs="B Nazanin"/>
          <w:rtl/>
          <w:lang w:bidi="fa-IR"/>
        </w:rPr>
        <w:pPrChange w:id="191" w:author="Zahra" w:date="2017-07-10T09:17:00Z">
          <w:pPr>
            <w:bidi/>
          </w:pPr>
        </w:pPrChange>
      </w:pPr>
      <w:ins w:id="192" w:author="Zahra" w:date="2017-06-13T18:23:00Z">
        <w:r>
          <w:rPr>
            <w:rFonts w:cs="B Nazanin" w:hint="cs"/>
            <w:rtl/>
            <w:lang w:bidi="fa-IR"/>
          </w:rPr>
          <w:t>پس از پایان سفر</w:t>
        </w:r>
      </w:ins>
      <w:ins w:id="193" w:author="Zahra" w:date="2017-06-13T18:30:00Z">
        <w:r>
          <w:rPr>
            <w:rFonts w:cs="B Nazanin" w:hint="cs"/>
            <w:rtl/>
            <w:lang w:bidi="fa-IR"/>
          </w:rPr>
          <w:t>،</w:t>
        </w:r>
      </w:ins>
      <w:ins w:id="194" w:author="Zahra" w:date="2017-06-13T18:23:00Z">
        <w:r>
          <w:rPr>
            <w:rFonts w:cs="B Nazanin" w:hint="cs"/>
            <w:rtl/>
            <w:lang w:bidi="fa-IR"/>
          </w:rPr>
          <w:t xml:space="preserve">مسافر </w:t>
        </w:r>
      </w:ins>
      <w:ins w:id="195" w:author="Zahra" w:date="2017-06-13T18:30:00Z">
        <w:r>
          <w:rPr>
            <w:rFonts w:cs="B Nazanin" w:hint="cs"/>
            <w:rtl/>
            <w:lang w:bidi="fa-IR"/>
          </w:rPr>
          <w:t xml:space="preserve">فرم نظرسنجی سفر را پر </w:t>
        </w:r>
      </w:ins>
      <w:ins w:id="196" w:author="Zahra" w:date="2017-07-10T09:17:00Z">
        <w:r w:rsidR="005630FE">
          <w:rPr>
            <w:rFonts w:cs="B Nazanin" w:hint="cs"/>
            <w:rtl/>
            <w:lang w:bidi="fa-IR"/>
          </w:rPr>
          <w:t>شده و</w:t>
        </w:r>
      </w:ins>
      <w:ins w:id="197" w:author="Zahra" w:date="2017-06-13T18:31:00Z">
        <w:r>
          <w:rPr>
            <w:rFonts w:cs="B Nazanin" w:hint="cs"/>
            <w:rtl/>
            <w:lang w:bidi="fa-IR"/>
          </w:rPr>
          <w:t xml:space="preserve"> یک کارمند ناظر </w:t>
        </w:r>
      </w:ins>
      <w:ins w:id="198" w:author="Zahra" w:date="2017-06-13T18:43:00Z">
        <w:r w:rsidR="00713C7E">
          <w:rPr>
            <w:rFonts w:cs="B Nazanin" w:hint="cs"/>
            <w:rtl/>
            <w:lang w:bidi="fa-IR"/>
          </w:rPr>
          <w:t>بر نظرسنجی</w:t>
        </w:r>
      </w:ins>
      <w:ins w:id="199" w:author="Zahra" w:date="2017-06-13T18:31:00Z">
        <w:r>
          <w:rPr>
            <w:rFonts w:cs="B Nazanin" w:hint="cs"/>
            <w:rtl/>
            <w:lang w:bidi="fa-IR"/>
          </w:rPr>
          <w:t xml:space="preserve"> هر راننده نظارت میکند.</w:t>
        </w:r>
      </w:ins>
    </w:p>
    <w:p w:rsidR="00952074" w:rsidRDefault="00F4018D">
      <w:pPr>
        <w:bidi/>
        <w:rPr>
          <w:ins w:id="200" w:author="Zahra" w:date="2017-06-13T18:22:00Z"/>
          <w:rFonts w:cs="B Nazanin"/>
          <w:rtl/>
          <w:lang w:bidi="fa-IR"/>
        </w:rPr>
        <w:pPrChange w:id="201" w:author="Zahra" w:date="2017-06-13T18:50:00Z">
          <w:pPr>
            <w:bidi/>
          </w:pPr>
        </w:pPrChange>
      </w:pPr>
      <w:ins w:id="202" w:author="Zahra" w:date="2017-06-13T18:31:00Z">
        <w:r>
          <w:rPr>
            <w:rFonts w:cs="B Nazanin" w:hint="cs"/>
            <w:rtl/>
            <w:lang w:bidi="fa-IR"/>
          </w:rPr>
          <w:t>مدیرعامل</w:t>
        </w:r>
      </w:ins>
      <w:ins w:id="203" w:author="Zahra" w:date="2017-06-13T18:32:00Z">
        <w:r>
          <w:rPr>
            <w:rFonts w:cs="B Nazanin" w:hint="cs"/>
            <w:rtl/>
            <w:lang w:bidi="fa-IR"/>
          </w:rPr>
          <w:t>(که مسئول امور مالی هم هست)</w:t>
        </w:r>
      </w:ins>
      <w:ins w:id="204" w:author="Zahra" w:date="2017-06-13T18:31:00Z">
        <w:r>
          <w:rPr>
            <w:rFonts w:cs="B Nazanin" w:hint="cs"/>
            <w:rtl/>
            <w:lang w:bidi="fa-IR"/>
          </w:rPr>
          <w:t xml:space="preserve"> بر مسائل مالی </w:t>
        </w:r>
      </w:ins>
      <w:ins w:id="205" w:author="Zahra" w:date="2017-06-13T18:32:00Z">
        <w:r>
          <w:rPr>
            <w:rFonts w:cs="B Nazanin" w:hint="cs"/>
            <w:rtl/>
            <w:lang w:bidi="fa-IR"/>
          </w:rPr>
          <w:t>شرکت و پرداخت حقوق کارمندان</w:t>
        </w:r>
      </w:ins>
      <w:ins w:id="206" w:author="Zahra" w:date="2017-06-13T18:45:00Z">
        <w:r w:rsidR="00713C7E">
          <w:rPr>
            <w:rFonts w:cs="B Nazanin" w:hint="cs"/>
            <w:rtl/>
            <w:lang w:bidi="fa-IR"/>
          </w:rPr>
          <w:t xml:space="preserve"> </w:t>
        </w:r>
      </w:ins>
      <w:ins w:id="207" w:author="Zahra" w:date="2017-06-13T18:32:00Z">
        <w:r>
          <w:rPr>
            <w:rFonts w:cs="B Nazanin" w:hint="cs"/>
            <w:rtl/>
            <w:lang w:bidi="fa-IR"/>
          </w:rPr>
          <w:t>نظارت میکند.</w:t>
        </w:r>
      </w:ins>
    </w:p>
    <w:p w:rsidR="00952074" w:rsidRPr="00953288" w:rsidRDefault="00952074">
      <w:pPr>
        <w:bidi/>
        <w:rPr>
          <w:ins w:id="208" w:author="Zahra" w:date="2017-06-13T18:22:00Z"/>
          <w:rFonts w:cs="B Nazanin"/>
          <w:rtl/>
          <w:lang w:bidi="fa-IR"/>
        </w:rPr>
        <w:pPrChange w:id="209" w:author="Zahra" w:date="2017-06-13T18:22:00Z">
          <w:pPr>
            <w:bidi/>
          </w:pPr>
        </w:pPrChange>
      </w:pPr>
    </w:p>
    <w:p w:rsidR="00953288" w:rsidRPr="00953288" w:rsidRDefault="00953288">
      <w:pPr>
        <w:bidi/>
        <w:rPr>
          <w:rFonts w:cs="B Nazanin"/>
          <w:rtl/>
          <w:lang w:bidi="fa-IR"/>
        </w:rPr>
        <w:pPrChange w:id="210" w:author="Zahra" w:date="2017-06-13T18:21:00Z">
          <w:pPr>
            <w:bidi/>
          </w:pPr>
        </w:pPrChange>
      </w:pPr>
    </w:p>
    <w:p w:rsidR="00F04C8C" w:rsidRPr="00953288" w:rsidRDefault="00F04C8C" w:rsidP="00953288">
      <w:pPr>
        <w:bidi/>
        <w:rPr>
          <w:rFonts w:cs="B Nazanin"/>
          <w:rtl/>
          <w:lang w:bidi="fa-IR"/>
        </w:rPr>
      </w:pPr>
      <w:r w:rsidRPr="00953288">
        <w:rPr>
          <w:rFonts w:cs="B Nazanin" w:hint="cs"/>
          <w:rtl/>
          <w:lang w:bidi="fa-IR"/>
        </w:rPr>
        <w:t xml:space="preserve">پرسش هایی </w:t>
      </w:r>
      <w:r w:rsidR="0027791C" w:rsidRPr="00953288">
        <w:rPr>
          <w:rFonts w:cs="B Nazanin" w:hint="cs"/>
          <w:rtl/>
          <w:lang w:bidi="fa-IR"/>
        </w:rPr>
        <w:t>ک</w:t>
      </w:r>
      <w:r w:rsidRPr="00953288">
        <w:rPr>
          <w:rFonts w:cs="B Nazanin" w:hint="cs"/>
          <w:rtl/>
          <w:lang w:bidi="fa-IR"/>
        </w:rPr>
        <w:t>ه باید پاسخ داده شود :</w:t>
      </w:r>
    </w:p>
    <w:p w:rsidR="00F04C8C" w:rsidRPr="00953288" w:rsidDel="00A80F21" w:rsidRDefault="00952074" w:rsidP="00952074">
      <w:pPr>
        <w:pStyle w:val="ListParagraph"/>
        <w:numPr>
          <w:ilvl w:val="0"/>
          <w:numId w:val="2"/>
        </w:numPr>
        <w:bidi/>
        <w:rPr>
          <w:del w:id="211" w:author="Zahra" w:date="2017-07-10T00:35:00Z"/>
          <w:rFonts w:cs="B Nazanin"/>
          <w:rtl/>
          <w:lang w:bidi="fa-IR"/>
        </w:rPr>
      </w:pPr>
      <w:del w:id="212" w:author="Zahra" w:date="2017-07-10T00:35:00Z">
        <w:r w:rsidDel="00A80F21">
          <w:rPr>
            <w:rFonts w:cs="B Nazanin" w:hint="cs"/>
            <w:rtl/>
            <w:lang w:bidi="fa-IR"/>
          </w:rPr>
          <w:delText xml:space="preserve">به ازای </w:delText>
        </w:r>
        <w:r w:rsidR="00F04C8C" w:rsidRPr="00953288" w:rsidDel="00A80F21">
          <w:rPr>
            <w:rFonts w:cs="B Nazanin" w:hint="cs"/>
            <w:rtl/>
            <w:lang w:bidi="fa-IR"/>
          </w:rPr>
          <w:delText>سفر</w:delText>
        </w:r>
        <w:r w:rsidDel="00A80F21">
          <w:rPr>
            <w:rFonts w:cs="B Nazanin" w:hint="cs"/>
            <w:rtl/>
            <w:lang w:bidi="fa-IR"/>
          </w:rPr>
          <w:delText>های بیشتر از 30000</w:delText>
        </w:r>
        <w:r w:rsidR="00F04C8C" w:rsidRPr="00953288" w:rsidDel="00A80F21">
          <w:rPr>
            <w:rFonts w:cs="B Nazanin" w:hint="cs"/>
            <w:rtl/>
            <w:lang w:bidi="fa-IR"/>
          </w:rPr>
          <w:delText xml:space="preserve"> برای مشتری</w:delText>
        </w:r>
        <w:r w:rsidR="00953288" w:rsidRPr="00953288" w:rsidDel="00A80F21">
          <w:rPr>
            <w:rFonts w:cs="B Nazanin" w:hint="cs"/>
            <w:rtl/>
            <w:lang w:bidi="fa-IR"/>
          </w:rPr>
          <w:delText>،</w:delText>
        </w:r>
        <w:r w:rsidR="00F04C8C" w:rsidRPr="00953288" w:rsidDel="00A80F21">
          <w:rPr>
            <w:rFonts w:cs="B Nazanin" w:hint="cs"/>
            <w:rtl/>
            <w:lang w:bidi="fa-IR"/>
          </w:rPr>
          <w:delText xml:space="preserve"> یک کد تخفیف در سفر بعدی در نظر گرفته میشود </w:delText>
        </w:r>
        <w:r w:rsidR="00953288" w:rsidRPr="00953288" w:rsidDel="00A80F21">
          <w:rPr>
            <w:rFonts w:cs="B Nazanin" w:hint="cs"/>
            <w:rtl/>
            <w:lang w:bidi="fa-IR"/>
          </w:rPr>
          <w:delText>و</w:delText>
        </w:r>
        <w:r w:rsidR="00F04C8C" w:rsidRPr="00953288" w:rsidDel="00A80F21">
          <w:rPr>
            <w:rFonts w:cs="B Nazanin" w:hint="cs"/>
            <w:rtl/>
            <w:lang w:bidi="fa-IR"/>
          </w:rPr>
          <w:delText xml:space="preserve"> در پروفایل او نشان داده میشود</w:delText>
        </w:r>
        <w:r w:rsidR="00953288" w:rsidRPr="00953288" w:rsidDel="00A80F21">
          <w:rPr>
            <w:rFonts w:cs="B Nazanin" w:hint="cs"/>
            <w:rtl/>
            <w:lang w:bidi="fa-IR"/>
          </w:rPr>
          <w:delText xml:space="preserve"> .</w:delText>
        </w:r>
      </w:del>
    </w:p>
    <w:p w:rsidR="0027791C" w:rsidRPr="00953288" w:rsidDel="00A80F21" w:rsidRDefault="0027791C">
      <w:pPr>
        <w:pStyle w:val="ListParagraph"/>
        <w:numPr>
          <w:ilvl w:val="0"/>
          <w:numId w:val="2"/>
        </w:numPr>
        <w:bidi/>
        <w:rPr>
          <w:del w:id="213" w:author="Zahra" w:date="2017-07-10T00:35:00Z"/>
          <w:rFonts w:cs="B Nazanin"/>
          <w:rtl/>
          <w:lang w:bidi="fa-IR"/>
        </w:rPr>
        <w:pPrChange w:id="214" w:author="Zahra" w:date="2017-06-13T18:51:00Z">
          <w:pPr>
            <w:pStyle w:val="ListParagraph"/>
            <w:numPr>
              <w:numId w:val="2"/>
            </w:numPr>
            <w:bidi/>
            <w:ind w:hanging="360"/>
          </w:pPr>
        </w:pPrChange>
      </w:pPr>
      <w:del w:id="215" w:author="Zahra" w:date="2017-07-10T00:35:00Z">
        <w:r w:rsidRPr="00953288" w:rsidDel="00A80F21">
          <w:rPr>
            <w:rFonts w:cs="B Nazanin" w:hint="cs"/>
            <w:rtl/>
            <w:lang w:bidi="fa-IR"/>
          </w:rPr>
          <w:delText>بهترین راننده هفته</w:delText>
        </w:r>
      </w:del>
      <w:del w:id="216" w:author="Zahra" w:date="2017-06-13T18:51:00Z">
        <w:r w:rsidRPr="00953288" w:rsidDel="00B2781B">
          <w:rPr>
            <w:rFonts w:cs="B Nazanin" w:hint="cs"/>
            <w:rtl/>
            <w:lang w:bidi="fa-IR"/>
          </w:rPr>
          <w:delText xml:space="preserve">، ماه ، و سال </w:delText>
        </w:r>
      </w:del>
      <w:del w:id="217" w:author="Zahra" w:date="2017-07-10T00:35:00Z">
        <w:r w:rsidRPr="00953288" w:rsidDel="00A80F21">
          <w:rPr>
            <w:rFonts w:cs="B Nazanin" w:hint="cs"/>
            <w:rtl/>
            <w:lang w:bidi="fa-IR"/>
          </w:rPr>
          <w:delText>در صفحه</w:delText>
        </w:r>
      </w:del>
      <w:del w:id="218" w:author="Zahra" w:date="2017-06-13T18:20:00Z">
        <w:r w:rsidRPr="00953288" w:rsidDel="00952074">
          <w:rPr>
            <w:rFonts w:cs="B Nazanin" w:hint="cs"/>
            <w:rtl/>
            <w:lang w:bidi="fa-IR"/>
          </w:rPr>
          <w:delText xml:space="preserve"> </w:delText>
        </w:r>
      </w:del>
      <w:del w:id="219" w:author="Zahra" w:date="2017-07-10T00:35:00Z">
        <w:r w:rsidRPr="00953288" w:rsidDel="00A80F21">
          <w:rPr>
            <w:rFonts w:cs="B Nazanin" w:hint="cs"/>
            <w:rtl/>
            <w:lang w:bidi="fa-IR"/>
          </w:rPr>
          <w:delText>اصلی نشان داد میشود</w:delText>
        </w:r>
        <w:r w:rsidR="00953288" w:rsidRPr="00953288" w:rsidDel="00A80F21">
          <w:rPr>
            <w:rFonts w:cs="B Nazanin" w:hint="cs"/>
            <w:rtl/>
            <w:lang w:bidi="fa-IR"/>
          </w:rPr>
          <w:delText>.</w:delText>
        </w:r>
      </w:del>
    </w:p>
    <w:p w:rsidR="0027791C" w:rsidRPr="00953288" w:rsidDel="00A80F21" w:rsidRDefault="0027791C" w:rsidP="00953288">
      <w:pPr>
        <w:pStyle w:val="ListParagraph"/>
        <w:numPr>
          <w:ilvl w:val="0"/>
          <w:numId w:val="2"/>
        </w:numPr>
        <w:bidi/>
        <w:rPr>
          <w:del w:id="220" w:author="Zahra" w:date="2017-07-10T00:35:00Z"/>
          <w:rFonts w:cs="B Nazanin"/>
          <w:rtl/>
          <w:lang w:bidi="fa-IR"/>
        </w:rPr>
      </w:pPr>
      <w:del w:id="221" w:author="Zahra" w:date="2017-07-10T00:35:00Z">
        <w:r w:rsidRPr="00953288" w:rsidDel="00A80F21">
          <w:rPr>
            <w:rFonts w:cs="B Nazanin" w:hint="cs"/>
            <w:rtl/>
            <w:lang w:bidi="fa-IR"/>
          </w:rPr>
          <w:delText>درآمد ماهیانه راننده محاسبه</w:delText>
        </w:r>
      </w:del>
      <w:del w:id="222" w:author="Zahra" w:date="2017-06-13T18:51:00Z">
        <w:r w:rsidRPr="00953288" w:rsidDel="00B2781B">
          <w:rPr>
            <w:rFonts w:cs="B Nazanin" w:hint="cs"/>
            <w:rtl/>
            <w:lang w:bidi="fa-IR"/>
          </w:rPr>
          <w:delText xml:space="preserve"> </w:delText>
        </w:r>
      </w:del>
      <w:del w:id="223" w:author="Zahra" w:date="2017-07-10T00:35:00Z">
        <w:r w:rsidRPr="00953288" w:rsidDel="00A80F21">
          <w:rPr>
            <w:rFonts w:cs="B Nazanin" w:hint="cs"/>
            <w:rtl/>
            <w:lang w:bidi="fa-IR"/>
          </w:rPr>
          <w:delText>میشود</w:delText>
        </w:r>
        <w:r w:rsidR="00953288" w:rsidRPr="00953288" w:rsidDel="00A80F21">
          <w:rPr>
            <w:rFonts w:cs="B Nazanin" w:hint="cs"/>
            <w:rtl/>
            <w:lang w:bidi="fa-IR"/>
          </w:rPr>
          <w:delText>.</w:delText>
        </w:r>
      </w:del>
    </w:p>
    <w:p w:rsidR="0027791C" w:rsidRPr="00953288" w:rsidRDefault="0027791C" w:rsidP="0095328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953288">
        <w:rPr>
          <w:rFonts w:cs="B Nazanin" w:hint="cs"/>
          <w:rtl/>
          <w:lang w:bidi="fa-IR"/>
        </w:rPr>
        <w:t>متوسط امتیاز ماهیانه راننده</w:t>
      </w:r>
      <w:r w:rsidR="00953288" w:rsidRPr="00953288">
        <w:rPr>
          <w:rFonts w:cs="B Nazanin" w:hint="cs"/>
          <w:rtl/>
          <w:lang w:bidi="fa-IR"/>
        </w:rPr>
        <w:t xml:space="preserve"> محاسبه میشود</w:t>
      </w:r>
    </w:p>
    <w:p w:rsidR="0027791C" w:rsidRDefault="0027791C" w:rsidP="00953288">
      <w:pPr>
        <w:pStyle w:val="ListParagraph"/>
        <w:numPr>
          <w:ilvl w:val="0"/>
          <w:numId w:val="2"/>
        </w:numPr>
        <w:bidi/>
        <w:rPr>
          <w:ins w:id="224" w:author="Zahra" w:date="2017-07-10T09:17:00Z"/>
          <w:rFonts w:cs="B Nazanin"/>
          <w:lang w:bidi="fa-IR"/>
        </w:rPr>
      </w:pPr>
      <w:r w:rsidRPr="00953288">
        <w:rPr>
          <w:rFonts w:cs="B Nazanin" w:hint="cs"/>
          <w:rtl/>
          <w:lang w:bidi="fa-IR"/>
        </w:rPr>
        <w:t>محاسبه هزینه سفر</w:t>
      </w:r>
    </w:p>
    <w:p w:rsidR="005630FE" w:rsidRDefault="005630FE" w:rsidP="005630FE">
      <w:pPr>
        <w:pStyle w:val="ListParagraph"/>
        <w:numPr>
          <w:ilvl w:val="0"/>
          <w:numId w:val="2"/>
        </w:numPr>
        <w:bidi/>
        <w:rPr>
          <w:ins w:id="225" w:author="Zahra" w:date="2017-07-10T09:17:00Z"/>
          <w:rFonts w:cs="B Nazanin" w:hint="cs"/>
          <w:lang w:bidi="fa-IR"/>
        </w:rPr>
        <w:pPrChange w:id="226" w:author="Zahra" w:date="2017-07-10T09:17:00Z">
          <w:pPr>
            <w:pStyle w:val="ListParagraph"/>
            <w:numPr>
              <w:numId w:val="2"/>
            </w:numPr>
            <w:bidi/>
            <w:ind w:hanging="360"/>
          </w:pPr>
        </w:pPrChange>
      </w:pPr>
      <w:ins w:id="227" w:author="Zahra" w:date="2017-07-10T09:17:00Z">
        <w:r>
          <w:rPr>
            <w:rFonts w:cs="B Nazanin" w:hint="cs"/>
            <w:rtl/>
            <w:lang w:bidi="fa-IR"/>
          </w:rPr>
          <w:t>کد سفر</w:t>
        </w:r>
      </w:ins>
      <w:ins w:id="228" w:author="Zahra" w:date="2017-07-10T09:19:00Z">
        <w:r>
          <w:rPr>
            <w:rFonts w:cs="B Nazanin" w:hint="cs"/>
            <w:rtl/>
            <w:lang w:bidi="fa-IR"/>
          </w:rPr>
          <w:t xml:space="preserve"> چیست؟</w:t>
        </w:r>
      </w:ins>
      <w:bookmarkStart w:id="229" w:name="_GoBack"/>
      <w:bookmarkEnd w:id="229"/>
    </w:p>
    <w:p w:rsidR="005630FE" w:rsidRDefault="005630FE" w:rsidP="005630FE">
      <w:pPr>
        <w:pStyle w:val="ListParagraph"/>
        <w:numPr>
          <w:ilvl w:val="0"/>
          <w:numId w:val="2"/>
        </w:numPr>
        <w:bidi/>
        <w:rPr>
          <w:ins w:id="230" w:author="Zahra" w:date="2017-07-10T09:19:00Z"/>
          <w:rFonts w:cs="B Nazanin" w:hint="cs"/>
          <w:lang w:bidi="fa-IR"/>
        </w:rPr>
        <w:pPrChange w:id="231" w:author="Zahra" w:date="2017-07-10T09:17:00Z">
          <w:pPr>
            <w:pStyle w:val="ListParagraph"/>
            <w:numPr>
              <w:numId w:val="2"/>
            </w:numPr>
            <w:bidi/>
            <w:ind w:hanging="360"/>
          </w:pPr>
        </w:pPrChange>
      </w:pPr>
      <w:ins w:id="232" w:author="Zahra" w:date="2017-07-10T09:19:00Z">
        <w:r>
          <w:rPr>
            <w:rFonts w:cs="B Nazanin" w:hint="cs"/>
            <w:rtl/>
            <w:lang w:bidi="fa-IR"/>
          </w:rPr>
          <w:t>چک کردن معتبر یا نامعتبر بودن شناسه ی کاربر و راننده</w:t>
        </w:r>
      </w:ins>
    </w:p>
    <w:p w:rsidR="005630FE" w:rsidRPr="00953288" w:rsidRDefault="005630FE" w:rsidP="005630FE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  <w:pPrChange w:id="233" w:author="Zahra" w:date="2017-07-10T09:19:00Z">
          <w:pPr>
            <w:pStyle w:val="ListParagraph"/>
            <w:numPr>
              <w:numId w:val="2"/>
            </w:numPr>
            <w:bidi/>
            <w:ind w:hanging="360"/>
          </w:pPr>
        </w:pPrChange>
      </w:pPr>
    </w:p>
    <w:p w:rsidR="0027791C" w:rsidRDefault="0027791C" w:rsidP="00953288">
      <w:pPr>
        <w:bidi/>
        <w:rPr>
          <w:ins w:id="234" w:author="Zahra" w:date="2017-06-13T18:22:00Z"/>
          <w:rFonts w:cs="B Nazanin"/>
          <w:rtl/>
          <w:lang w:bidi="fa-IR"/>
        </w:rPr>
      </w:pPr>
    </w:p>
    <w:p w:rsidR="00952074" w:rsidRDefault="00952074" w:rsidP="00952074">
      <w:pPr>
        <w:bidi/>
        <w:rPr>
          <w:ins w:id="235" w:author="Zahra" w:date="2017-06-13T18:22:00Z"/>
          <w:rFonts w:cs="B Nazanin"/>
          <w:rtl/>
          <w:lang w:bidi="fa-IR"/>
        </w:rPr>
      </w:pPr>
    </w:p>
    <w:p w:rsidR="00952074" w:rsidRPr="00953288" w:rsidRDefault="00952074">
      <w:pPr>
        <w:bidi/>
        <w:rPr>
          <w:rFonts w:cs="B Nazanin"/>
          <w:rtl/>
          <w:lang w:bidi="fa-IR"/>
        </w:rPr>
        <w:pPrChange w:id="236" w:author="Zahra" w:date="2017-06-13T18:22:00Z">
          <w:pPr>
            <w:bidi/>
          </w:pPr>
        </w:pPrChange>
      </w:pPr>
    </w:p>
    <w:p w:rsidR="00F04C8C" w:rsidDel="00952074" w:rsidRDefault="00952074">
      <w:pPr>
        <w:bidi/>
        <w:rPr>
          <w:moveFrom w:id="237" w:author="Zahra" w:date="2017-06-13T18:22:00Z"/>
          <w:rFonts w:cs="B Nazanin"/>
          <w:color w:val="FF0000"/>
          <w:rtl/>
          <w:lang w:bidi="fa-IR"/>
        </w:rPr>
        <w:pPrChange w:id="238" w:author="Zahra" w:date="2017-06-13T18:22:00Z">
          <w:pPr>
            <w:bidi/>
          </w:pPr>
        </w:pPrChange>
      </w:pPr>
      <w:moveFromRangeStart w:id="239" w:author="Zahra" w:date="2017-06-13T18:22:00Z" w:name="move485141467"/>
      <w:moveFrom w:id="240" w:author="Zahra" w:date="2017-06-13T18:22:00Z">
        <w:r w:rsidDel="00952074">
          <w:rPr>
            <w:rFonts w:cs="B Nazanin" w:hint="cs"/>
            <w:rtl/>
            <w:lang w:bidi="fa-IR"/>
          </w:rPr>
          <w:t>کلید اصلی:</w:t>
        </w:r>
        <w:r w:rsidRPr="00952074" w:rsidDel="00952074">
          <w:rPr>
            <w:rFonts w:cs="B Nazanin" w:hint="cs"/>
            <w:color w:val="FF0000"/>
            <w:rtl/>
            <w:lang w:bidi="fa-IR"/>
          </w:rPr>
          <w:t>قرمز</w:t>
        </w:r>
      </w:moveFrom>
    </w:p>
    <w:p w:rsidR="00952074" w:rsidDel="00952074" w:rsidRDefault="00952074">
      <w:pPr>
        <w:bidi/>
        <w:rPr>
          <w:moveFrom w:id="241" w:author="Zahra" w:date="2017-06-13T18:22:00Z"/>
          <w:rFonts w:cs="B Nazanin"/>
          <w:color w:val="538135" w:themeColor="accent6" w:themeShade="BF"/>
          <w:rtl/>
          <w:lang w:bidi="fa-IR"/>
        </w:rPr>
        <w:pPrChange w:id="242" w:author="Zahra" w:date="2017-06-13T18:22:00Z">
          <w:pPr>
            <w:bidi/>
          </w:pPr>
        </w:pPrChange>
      </w:pPr>
      <w:moveFrom w:id="243" w:author="Zahra" w:date="2017-06-13T18:22:00Z">
        <w:r w:rsidDel="00952074">
          <w:rPr>
            <w:rFonts w:cs="B Nazanin" w:hint="cs"/>
            <w:color w:val="000000" w:themeColor="text1"/>
            <w:rtl/>
            <w:lang w:bidi="fa-IR"/>
          </w:rPr>
          <w:t>کلید خارجی:</w:t>
        </w:r>
        <w:r w:rsidRPr="00952074" w:rsidDel="00952074">
          <w:rPr>
            <w:rFonts w:cs="B Nazanin" w:hint="cs"/>
            <w:color w:val="538135" w:themeColor="accent6" w:themeShade="BF"/>
            <w:rtl/>
            <w:lang w:bidi="fa-IR"/>
          </w:rPr>
          <w:t>سبز</w:t>
        </w:r>
      </w:moveFrom>
    </w:p>
    <w:p w:rsidR="00952074" w:rsidRPr="00952074" w:rsidRDefault="00952074">
      <w:pPr>
        <w:bidi/>
        <w:rPr>
          <w:rFonts w:cs="B Nazanin"/>
          <w:color w:val="000000" w:themeColor="text1"/>
          <w:rtl/>
          <w:lang w:bidi="fa-IR"/>
        </w:rPr>
        <w:pPrChange w:id="244" w:author="Zahra" w:date="2017-06-13T18:22:00Z">
          <w:pPr>
            <w:bidi/>
          </w:pPr>
        </w:pPrChange>
      </w:pPr>
      <w:moveFrom w:id="245" w:author="Zahra" w:date="2017-06-13T18:22:00Z">
        <w:r w:rsidRPr="00952074" w:rsidDel="00952074">
          <w:rPr>
            <w:rFonts w:cs="B Nazanin" w:hint="cs"/>
            <w:color w:val="000000" w:themeColor="text1"/>
            <w:rtl/>
            <w:lang w:bidi="fa-IR"/>
          </w:rPr>
          <w:t>موجودیت ضعیف</w:t>
        </w:r>
        <w:r w:rsidDel="00952074">
          <w:rPr>
            <w:rFonts w:cs="B Nazanin" w:hint="cs"/>
            <w:color w:val="538135" w:themeColor="accent6" w:themeShade="BF"/>
            <w:rtl/>
            <w:lang w:bidi="fa-IR"/>
          </w:rPr>
          <w:t>:</w:t>
        </w:r>
        <w:r w:rsidRPr="00952074" w:rsidDel="00952074">
          <w:rPr>
            <w:rFonts w:cs="B Nazanin" w:hint="cs"/>
            <w:color w:val="2E74B5" w:themeColor="accent1" w:themeShade="BF"/>
            <w:rtl/>
            <w:lang w:bidi="fa-IR"/>
          </w:rPr>
          <w:t>آبی</w:t>
        </w:r>
      </w:moveFrom>
      <w:moveFromRangeEnd w:id="239"/>
    </w:p>
    <w:sectPr w:rsidR="00952074" w:rsidRPr="0095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3B3"/>
    <w:multiLevelType w:val="hybridMultilevel"/>
    <w:tmpl w:val="4894CD96"/>
    <w:lvl w:ilvl="0" w:tplc="7D80FFAA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2D97"/>
    <w:multiLevelType w:val="hybridMultilevel"/>
    <w:tmpl w:val="25DCDDA2"/>
    <w:lvl w:ilvl="0" w:tplc="1138F1C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C2FD8"/>
    <w:multiLevelType w:val="hybridMultilevel"/>
    <w:tmpl w:val="DCA2E4EE"/>
    <w:lvl w:ilvl="0" w:tplc="5C5EE6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hra">
    <w15:presenceInfo w15:providerId="None" w15:userId="Zah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DF"/>
    <w:rsid w:val="001109B9"/>
    <w:rsid w:val="0020452F"/>
    <w:rsid w:val="0027791C"/>
    <w:rsid w:val="005630FE"/>
    <w:rsid w:val="00564ED5"/>
    <w:rsid w:val="00713C7E"/>
    <w:rsid w:val="007A6DA4"/>
    <w:rsid w:val="008355DF"/>
    <w:rsid w:val="00880564"/>
    <w:rsid w:val="00952074"/>
    <w:rsid w:val="00953288"/>
    <w:rsid w:val="00987BC9"/>
    <w:rsid w:val="00A80F21"/>
    <w:rsid w:val="00B2781B"/>
    <w:rsid w:val="00F04C8C"/>
    <w:rsid w:val="00F4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E52"/>
  <w15:chartTrackingRefBased/>
  <w15:docId w15:val="{C6AE6F5E-9588-496E-B49A-9DAD3CA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pc</dc:creator>
  <cp:keywords/>
  <dc:description/>
  <cp:lastModifiedBy>Zahra</cp:lastModifiedBy>
  <cp:revision>6</cp:revision>
  <dcterms:created xsi:type="dcterms:W3CDTF">2017-06-09T06:49:00Z</dcterms:created>
  <dcterms:modified xsi:type="dcterms:W3CDTF">2017-07-10T04:49:00Z</dcterms:modified>
</cp:coreProperties>
</file>